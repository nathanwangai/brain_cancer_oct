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D56F" w14:textId="62A718F9" w:rsidR="00476B3E" w:rsidRPr="00476B3E" w:rsidRDefault="00144739" w:rsidP="00476B3E">
      <w:pPr>
        <w:jc w:val="both"/>
        <w:rPr>
          <w:rFonts w:eastAsiaTheme="minorEastAsia"/>
          <w:lang w:eastAsia="ko-KR"/>
        </w:rPr>
      </w:pPr>
      <w:r>
        <w:rPr>
          <w:rFonts w:eastAsiaTheme="minorEastAsia"/>
          <w:lang w:eastAsia="ko-KR"/>
        </w:rPr>
        <w:t>November 11, 2022</w:t>
      </w:r>
    </w:p>
    <w:p w14:paraId="2A24B7B3" w14:textId="77777777" w:rsidR="00476B3E" w:rsidRPr="002B7592" w:rsidRDefault="00476B3E" w:rsidP="00476B3E">
      <w:pPr>
        <w:jc w:val="both"/>
      </w:pPr>
    </w:p>
    <w:p w14:paraId="5DA82698" w14:textId="7366DE58" w:rsidR="00476B3E" w:rsidRDefault="00476B3E" w:rsidP="00476B3E">
      <w:pPr>
        <w:jc w:val="both"/>
      </w:pPr>
      <w:r w:rsidRPr="002B7592">
        <w:rPr>
          <w:color w:val="000000"/>
        </w:rPr>
        <w:t xml:space="preserve">Dr. </w:t>
      </w:r>
      <w:proofErr w:type="spellStart"/>
      <w:r w:rsidR="00A90E0D" w:rsidRPr="00A90E0D">
        <w:t>Kostadinka</w:t>
      </w:r>
      <w:proofErr w:type="spellEnd"/>
      <w:r w:rsidR="00A90E0D" w:rsidRPr="00A90E0D">
        <w:t xml:space="preserve"> </w:t>
      </w:r>
      <w:proofErr w:type="spellStart"/>
      <w:r w:rsidR="00A90E0D" w:rsidRPr="00A90E0D">
        <w:t>Bizheva</w:t>
      </w:r>
      <w:proofErr w:type="spellEnd"/>
    </w:p>
    <w:p w14:paraId="5C136BCC" w14:textId="77777777" w:rsidR="00A90E0D" w:rsidRDefault="00A90E0D" w:rsidP="00476B3E">
      <w:pPr>
        <w:pStyle w:val="Heading9"/>
        <w:rPr>
          <w:rFonts w:eastAsiaTheme="minorEastAsia"/>
          <w:szCs w:val="24"/>
          <w:lang w:eastAsia="ko-KR"/>
        </w:rPr>
      </w:pPr>
      <w:r w:rsidRPr="00A90E0D">
        <w:rPr>
          <w:szCs w:val="24"/>
        </w:rPr>
        <w:t>Associate Editor, Biomedical Optics Express</w:t>
      </w:r>
    </w:p>
    <w:p w14:paraId="49B23055" w14:textId="701B5FC7" w:rsidR="00476B3E" w:rsidRDefault="00476B3E" w:rsidP="00476B3E">
      <w:pPr>
        <w:pStyle w:val="Heading9"/>
        <w:rPr>
          <w:szCs w:val="24"/>
        </w:rPr>
      </w:pPr>
      <w:r>
        <w:rPr>
          <w:szCs w:val="24"/>
        </w:rPr>
        <w:t>OSA</w:t>
      </w:r>
    </w:p>
    <w:p w14:paraId="53F51BEC" w14:textId="77777777" w:rsidR="00476B3E" w:rsidRPr="002C433C" w:rsidRDefault="00476B3E" w:rsidP="00476B3E"/>
    <w:p w14:paraId="2A4BBA67" w14:textId="531E1E11" w:rsidR="00476B3E" w:rsidRPr="002B7592" w:rsidRDefault="00476B3E" w:rsidP="00476B3E">
      <w:pPr>
        <w:jc w:val="both"/>
      </w:pPr>
      <w:r>
        <w:t xml:space="preserve">Re: </w:t>
      </w:r>
      <w:r w:rsidR="00932200">
        <w:t xml:space="preserve">Revised </w:t>
      </w:r>
      <w:r>
        <w:t xml:space="preserve">Manuscript ID </w:t>
      </w:r>
      <w:r w:rsidR="00A90E0D" w:rsidRPr="00A90E0D">
        <w:rPr>
          <w:b/>
        </w:rPr>
        <w:t>4</w:t>
      </w:r>
      <w:r w:rsidR="00144739">
        <w:rPr>
          <w:b/>
        </w:rPr>
        <w:t>77311</w:t>
      </w:r>
    </w:p>
    <w:p w14:paraId="2A0A1D06" w14:textId="77777777" w:rsidR="00B27F64" w:rsidRDefault="00B27F64" w:rsidP="00476B3E">
      <w:pPr>
        <w:jc w:val="both"/>
      </w:pPr>
    </w:p>
    <w:p w14:paraId="363AC694" w14:textId="2D18C353" w:rsidR="00476B3E" w:rsidRPr="002B7592" w:rsidRDefault="00476B3E" w:rsidP="00476B3E">
      <w:pPr>
        <w:jc w:val="both"/>
      </w:pPr>
      <w:r w:rsidRPr="002B7592">
        <w:t xml:space="preserve">Dear </w:t>
      </w:r>
      <w:proofErr w:type="gramStart"/>
      <w:r w:rsidRPr="002B7592">
        <w:t>Dr.</w:t>
      </w:r>
      <w:proofErr w:type="gramEnd"/>
      <w:r w:rsidRPr="002B7592">
        <w:t xml:space="preserve"> </w:t>
      </w:r>
      <w:proofErr w:type="spellStart"/>
      <w:r w:rsidR="00A90E0D" w:rsidRPr="00A90E0D">
        <w:t>Bizheva</w:t>
      </w:r>
      <w:proofErr w:type="spellEnd"/>
      <w:r w:rsidRPr="002B7592">
        <w:t>:</w:t>
      </w:r>
    </w:p>
    <w:p w14:paraId="07E0E859" w14:textId="77777777" w:rsidR="00476B3E" w:rsidRPr="002B7592" w:rsidRDefault="00476B3E" w:rsidP="00476B3E">
      <w:pPr>
        <w:jc w:val="both"/>
      </w:pPr>
    </w:p>
    <w:p w14:paraId="262213C2" w14:textId="01341176" w:rsidR="00030ED0" w:rsidRDefault="00476B3E" w:rsidP="002A1EE2">
      <w:pPr>
        <w:pStyle w:val="Default"/>
        <w:jc w:val="both"/>
        <w:rPr>
          <w:rFonts w:eastAsiaTheme="minorEastAsia"/>
          <w:lang w:eastAsia="ko-KR"/>
        </w:rPr>
      </w:pPr>
      <w:r w:rsidRPr="00E37859">
        <w:t xml:space="preserve">We would like to thank you </w:t>
      </w:r>
      <w:r>
        <w:t xml:space="preserve">and </w:t>
      </w:r>
      <w:r w:rsidR="003B68D4">
        <w:t xml:space="preserve">the </w:t>
      </w:r>
      <w:r>
        <w:t xml:space="preserve">reviewers </w:t>
      </w:r>
      <w:r w:rsidRPr="00E37859">
        <w:t xml:space="preserve">for </w:t>
      </w:r>
      <w:r>
        <w:t xml:space="preserve">the constructive comments and suggestions on </w:t>
      </w:r>
      <w:r w:rsidRPr="00E37859">
        <w:t xml:space="preserve">our </w:t>
      </w:r>
      <w:r w:rsidR="00572E0A">
        <w:rPr>
          <w:rFonts w:eastAsiaTheme="minorEastAsia" w:hint="eastAsia"/>
          <w:lang w:eastAsia="ko-KR"/>
        </w:rPr>
        <w:t>manuscript</w:t>
      </w:r>
      <w:r w:rsidRPr="00E37859">
        <w:t xml:space="preserve"> entitled </w:t>
      </w:r>
      <w:r w:rsidRPr="00E37859">
        <w:rPr>
          <w:b/>
        </w:rPr>
        <w:t>“</w:t>
      </w:r>
      <w:r w:rsidR="00D40972" w:rsidRPr="00D40972">
        <w:rPr>
          <w:b/>
          <w:color w:val="222222"/>
          <w:shd w:val="clear" w:color="auto" w:fill="FFFFFF"/>
        </w:rPr>
        <w:t>Deep learning-based optical coherence tomography image analysis of human brain cancer</w:t>
      </w:r>
      <w:r>
        <w:rPr>
          <w:b/>
          <w:color w:val="222222"/>
          <w:shd w:val="clear" w:color="auto" w:fill="FFFFFF"/>
        </w:rPr>
        <w:t>,</w:t>
      </w:r>
      <w:r w:rsidRPr="00E37859">
        <w:rPr>
          <w:b/>
        </w:rPr>
        <w:t>”</w:t>
      </w:r>
      <w:r>
        <w:rPr>
          <w:b/>
        </w:rPr>
        <w:t xml:space="preserve"> </w:t>
      </w:r>
      <w:r>
        <w:t xml:space="preserve">and </w:t>
      </w:r>
      <w:r w:rsidR="003B68D4">
        <w:t xml:space="preserve">for </w:t>
      </w:r>
      <w:r>
        <w:t xml:space="preserve">the opportunity </w:t>
      </w:r>
      <w:r w:rsidR="003B68D4">
        <w:t>to</w:t>
      </w:r>
      <w:r>
        <w:t xml:space="preserve"> further improv</w:t>
      </w:r>
      <w:r w:rsidR="003B68D4">
        <w:t>e</w:t>
      </w:r>
      <w:r>
        <w:t xml:space="preserve"> our </w:t>
      </w:r>
      <w:r w:rsidRPr="005C6FC1">
        <w:t>ma</w:t>
      </w:r>
      <w:r>
        <w:t>nuscript</w:t>
      </w:r>
      <w:r w:rsidRPr="00E37859">
        <w:t xml:space="preserve">. </w:t>
      </w:r>
      <w:r>
        <w:t>We assure that all the comments and suggestions have been carefully</w:t>
      </w:r>
      <w:r w:rsidR="00B27F64">
        <w:t xml:space="preserve"> read</w:t>
      </w:r>
      <w:r>
        <w:t xml:space="preserve"> and addressed </w:t>
      </w:r>
      <w:r w:rsidR="003B68D4">
        <w:t xml:space="preserve">as adequately as we can </w:t>
      </w:r>
      <w:r>
        <w:t>in the revised manuscript.</w:t>
      </w:r>
    </w:p>
    <w:p w14:paraId="045CC349" w14:textId="77777777" w:rsidR="00030ED0" w:rsidRPr="00030ED0" w:rsidRDefault="00030ED0" w:rsidP="00476B3E">
      <w:pPr>
        <w:pStyle w:val="Default"/>
        <w:jc w:val="both"/>
        <w:rPr>
          <w:rFonts w:eastAsiaTheme="minorEastAsia"/>
          <w:lang w:eastAsia="ko-KR"/>
        </w:rPr>
      </w:pPr>
    </w:p>
    <w:p w14:paraId="2870ABBD" w14:textId="77777777" w:rsidR="00476B3E" w:rsidRDefault="00476B3E" w:rsidP="00476B3E">
      <w:pPr>
        <w:pStyle w:val="Default"/>
        <w:jc w:val="both"/>
      </w:pPr>
      <w:r w:rsidRPr="00E37859">
        <w:t>For your convenience, we have</w:t>
      </w:r>
      <w:r>
        <w:t xml:space="preserve"> highlighted our revisions</w:t>
      </w:r>
      <w:r w:rsidRPr="00E37859">
        <w:t xml:space="preserve"> in red in the </w:t>
      </w:r>
      <w:r>
        <w:t xml:space="preserve">revised </w:t>
      </w:r>
      <w:r w:rsidRPr="00E37859">
        <w:t>manuscript, and also provided point-by-point responses to the reviewers</w:t>
      </w:r>
      <w:r>
        <w:t>’</w:t>
      </w:r>
      <w:r w:rsidRPr="00E37859">
        <w:t xml:space="preserve"> comments below. </w:t>
      </w:r>
    </w:p>
    <w:p w14:paraId="057946EF" w14:textId="77777777" w:rsidR="00476B3E" w:rsidRDefault="00476B3E" w:rsidP="00476B3E">
      <w:pPr>
        <w:pStyle w:val="Default"/>
        <w:jc w:val="both"/>
      </w:pPr>
    </w:p>
    <w:p w14:paraId="18A2E710" w14:textId="77777777" w:rsidR="00476B3E" w:rsidRDefault="00476B3E" w:rsidP="00476B3E">
      <w:pPr>
        <w:pStyle w:val="Default"/>
        <w:jc w:val="both"/>
      </w:pPr>
      <w:r>
        <w:t>Again, w</w:t>
      </w:r>
      <w:r w:rsidRPr="00E37859">
        <w:t xml:space="preserve">e </w:t>
      </w:r>
      <w:r>
        <w:t xml:space="preserve">would like to </w:t>
      </w:r>
      <w:r w:rsidRPr="00E37859">
        <w:t xml:space="preserve">thank you </w:t>
      </w:r>
      <w:r>
        <w:t xml:space="preserve">for your kind consideration. </w:t>
      </w:r>
    </w:p>
    <w:p w14:paraId="3C87190B" w14:textId="77777777" w:rsidR="00476B3E" w:rsidRDefault="00476B3E" w:rsidP="00476B3E">
      <w:pPr>
        <w:jc w:val="both"/>
      </w:pPr>
    </w:p>
    <w:p w14:paraId="25D898BC" w14:textId="77777777" w:rsidR="00476B3E" w:rsidRDefault="00476B3E" w:rsidP="00476B3E">
      <w:pPr>
        <w:jc w:val="both"/>
      </w:pPr>
    </w:p>
    <w:p w14:paraId="016820B1" w14:textId="77777777" w:rsidR="00476B3E" w:rsidRPr="00E37859" w:rsidRDefault="00476B3E" w:rsidP="00476B3E">
      <w:pPr>
        <w:jc w:val="both"/>
      </w:pPr>
    </w:p>
    <w:p w14:paraId="12BAE937" w14:textId="77777777" w:rsidR="00476B3E" w:rsidRPr="00E37859" w:rsidRDefault="00476B3E" w:rsidP="00476B3E">
      <w:pPr>
        <w:jc w:val="both"/>
      </w:pPr>
      <w:r w:rsidRPr="00E37859">
        <w:t>Sincerely,</w:t>
      </w:r>
    </w:p>
    <w:p w14:paraId="27919E54" w14:textId="77777777" w:rsidR="00476B3E" w:rsidRDefault="00476B3E" w:rsidP="00476B3E">
      <w:pPr>
        <w:jc w:val="both"/>
      </w:pPr>
    </w:p>
    <w:p w14:paraId="1873B61A" w14:textId="77777777" w:rsidR="00476B3E" w:rsidRPr="00E37859" w:rsidRDefault="00476B3E" w:rsidP="00476B3E">
      <w:pPr>
        <w:jc w:val="both"/>
      </w:pPr>
    </w:p>
    <w:p w14:paraId="2A1DBA68" w14:textId="77777777" w:rsidR="00476B3E" w:rsidRPr="00E37859" w:rsidRDefault="00476B3E" w:rsidP="00476B3E">
      <w:pPr>
        <w:jc w:val="both"/>
      </w:pPr>
      <w:r w:rsidRPr="00E37859">
        <w:t>Xingde Li, PhD</w:t>
      </w:r>
    </w:p>
    <w:p w14:paraId="5184F764" w14:textId="77777777" w:rsidR="00476B3E" w:rsidRPr="00E37859" w:rsidRDefault="00476B3E" w:rsidP="00476B3E">
      <w:pPr>
        <w:jc w:val="both"/>
      </w:pPr>
      <w:r w:rsidRPr="00E37859">
        <w:t>Professor of B</w:t>
      </w:r>
      <w:r>
        <w:t>ME</w:t>
      </w:r>
      <w:r w:rsidRPr="00E37859">
        <w:t>, ECE, and Oncology</w:t>
      </w:r>
    </w:p>
    <w:p w14:paraId="7513A415" w14:textId="77777777" w:rsidR="00476B3E" w:rsidRPr="00E37859" w:rsidRDefault="00476B3E" w:rsidP="00476B3E">
      <w:pPr>
        <w:jc w:val="both"/>
      </w:pPr>
      <w:r w:rsidRPr="00E37859">
        <w:t>Johns Hopkins School of Medicine</w:t>
      </w:r>
    </w:p>
    <w:p w14:paraId="0D8ABFAE" w14:textId="77777777" w:rsidR="00476B3E" w:rsidRDefault="0079146F" w:rsidP="00476B3E">
      <w:pPr>
        <w:jc w:val="both"/>
      </w:pPr>
      <w:hyperlink r:id="rId8" w:history="1">
        <w:r w:rsidR="00476B3E" w:rsidRPr="00E37859">
          <w:rPr>
            <w:rStyle w:val="Hyperlink"/>
          </w:rPr>
          <w:t>Xingde@jhu.edu</w:t>
        </w:r>
      </w:hyperlink>
      <w:r w:rsidR="00476B3E" w:rsidRPr="00E37859">
        <w:t xml:space="preserve"> </w:t>
      </w:r>
    </w:p>
    <w:p w14:paraId="1EE8280A" w14:textId="77777777" w:rsidR="00476B3E" w:rsidRDefault="00476B3E" w:rsidP="00476B3E">
      <w:r>
        <w:br w:type="page"/>
      </w:r>
    </w:p>
    <w:p w14:paraId="53AC2243" w14:textId="294E8CA9" w:rsidR="008D3916" w:rsidRPr="009D0767" w:rsidRDefault="008D3916" w:rsidP="008D3916">
      <w:pPr>
        <w:jc w:val="both"/>
        <w:rPr>
          <w:b/>
          <w:sz w:val="32"/>
        </w:rPr>
      </w:pPr>
      <w:r w:rsidRPr="006136F6">
        <w:rPr>
          <w:b/>
          <w:sz w:val="32"/>
        </w:rPr>
        <w:lastRenderedPageBreak/>
        <w:t>Comments and Responses</w:t>
      </w:r>
    </w:p>
    <w:p w14:paraId="0DAB3C29" w14:textId="77777777" w:rsidR="008D3916" w:rsidRPr="006136F6" w:rsidRDefault="008D3916" w:rsidP="008D3916">
      <w:pPr>
        <w:jc w:val="both"/>
        <w:rPr>
          <w:b/>
          <w:color w:val="000000" w:themeColor="text1"/>
          <w:sz w:val="28"/>
        </w:rPr>
      </w:pPr>
    </w:p>
    <w:p w14:paraId="7D2F9FDF" w14:textId="77777777" w:rsidR="008D3916" w:rsidRPr="006136F6" w:rsidRDefault="008D3916" w:rsidP="008D3916">
      <w:pPr>
        <w:jc w:val="both"/>
        <w:rPr>
          <w:b/>
          <w:color w:val="000000" w:themeColor="text1"/>
          <w:sz w:val="28"/>
        </w:rPr>
      </w:pPr>
      <w:r w:rsidRPr="006136F6">
        <w:rPr>
          <w:b/>
          <w:color w:val="000000" w:themeColor="text1"/>
          <w:sz w:val="28"/>
        </w:rPr>
        <w:t>Responses to Comments from Reviewer 1</w:t>
      </w:r>
    </w:p>
    <w:p w14:paraId="28F59D08" w14:textId="77777777" w:rsidR="008D139E" w:rsidRPr="008D139E" w:rsidRDefault="008D139E" w:rsidP="008D3916">
      <w:pPr>
        <w:jc w:val="both"/>
        <w:rPr>
          <w:rFonts w:eastAsiaTheme="minorEastAsia"/>
          <w:lang w:eastAsia="ko-KR"/>
        </w:rPr>
      </w:pPr>
    </w:p>
    <w:p w14:paraId="7196130C" w14:textId="5452CEF9" w:rsidR="008D3916" w:rsidRPr="006136F6" w:rsidRDefault="008D3916" w:rsidP="008D3916">
      <w:pPr>
        <w:jc w:val="both"/>
        <w:rPr>
          <w:color w:val="000000" w:themeColor="text1"/>
        </w:rPr>
      </w:pPr>
      <w:r w:rsidRPr="006136F6">
        <w:rPr>
          <w:b/>
          <w:color w:val="000000" w:themeColor="text1"/>
          <w:u w:val="single"/>
        </w:rPr>
        <w:t>Comment 1</w:t>
      </w:r>
      <w:r w:rsidRPr="006136F6">
        <w:rPr>
          <w:color w:val="000000" w:themeColor="text1"/>
        </w:rPr>
        <w:t>:</w:t>
      </w:r>
    </w:p>
    <w:p w14:paraId="208949E9" w14:textId="07DAF73C" w:rsidR="00457C73" w:rsidRDefault="00457C73" w:rsidP="008D3916">
      <w:pPr>
        <w:jc w:val="both"/>
        <w:rPr>
          <w:rFonts w:eastAsia="Times New Roman" w:cs="Segoe UI"/>
          <w:color w:val="201F1E"/>
          <w:szCs w:val="20"/>
          <w:bdr w:val="none" w:sz="0" w:space="0" w:color="auto" w:frame="1"/>
        </w:rPr>
      </w:pPr>
      <w:r w:rsidRPr="00457C73">
        <w:rPr>
          <w:rFonts w:eastAsia="Times New Roman" w:cs="Segoe UI"/>
          <w:color w:val="201F1E"/>
          <w:szCs w:val="20"/>
          <w:bdr w:val="none" w:sz="0" w:space="0" w:color="auto" w:frame="1"/>
        </w:rPr>
        <w:t xml:space="preserve">What is the key innovation of this study, the use of texture and </w:t>
      </w:r>
      <w:proofErr w:type="spellStart"/>
      <w:r w:rsidRPr="00457C73">
        <w:rPr>
          <w:rFonts w:eastAsia="Times New Roman" w:cs="Segoe UI"/>
          <w:color w:val="201F1E"/>
          <w:szCs w:val="20"/>
          <w:bdr w:val="none" w:sz="0" w:space="0" w:color="auto" w:frame="1"/>
        </w:rPr>
        <w:t>Bscan</w:t>
      </w:r>
      <w:proofErr w:type="spellEnd"/>
      <w:r w:rsidRPr="00457C73">
        <w:rPr>
          <w:rFonts w:eastAsia="Times New Roman" w:cs="Segoe UI"/>
          <w:color w:val="201F1E"/>
          <w:szCs w:val="20"/>
          <w:bdr w:val="none" w:sz="0" w:space="0" w:color="auto" w:frame="1"/>
        </w:rPr>
        <w:t xml:space="preserve"> features for CNN?</w:t>
      </w:r>
    </w:p>
    <w:p w14:paraId="090D5338" w14:textId="77777777" w:rsidR="00457C73" w:rsidRDefault="00457C73" w:rsidP="008D3916">
      <w:pPr>
        <w:jc w:val="both"/>
        <w:rPr>
          <w:b/>
          <w:u w:val="single"/>
          <w:lang w:eastAsia="ko-KR"/>
        </w:rPr>
      </w:pPr>
    </w:p>
    <w:p w14:paraId="38D058C6" w14:textId="350E7E2F" w:rsidR="008D3916" w:rsidRDefault="008D3916" w:rsidP="008D3916">
      <w:pPr>
        <w:jc w:val="both"/>
        <w:rPr>
          <w:lang w:eastAsia="ko-KR"/>
        </w:rPr>
      </w:pPr>
      <w:r w:rsidRPr="006136F6">
        <w:rPr>
          <w:b/>
          <w:u w:val="single"/>
          <w:lang w:eastAsia="ko-KR"/>
        </w:rPr>
        <w:t>Response</w:t>
      </w:r>
      <w:r w:rsidRPr="006136F6">
        <w:rPr>
          <w:lang w:eastAsia="ko-KR"/>
        </w:rPr>
        <w:t xml:space="preserve">: </w:t>
      </w:r>
    </w:p>
    <w:p w14:paraId="1FD67E71" w14:textId="77EC514E" w:rsidR="00FB0EBE" w:rsidRPr="00B722E8" w:rsidRDefault="00C53D13" w:rsidP="008D3916">
      <w:pPr>
        <w:jc w:val="both"/>
        <w:rPr>
          <w:rFonts w:eastAsiaTheme="minorEastAsia"/>
          <w:color w:val="0000FF"/>
          <w:lang w:eastAsia="ko-KR"/>
        </w:rPr>
      </w:pPr>
      <w:r w:rsidRPr="00B722E8">
        <w:rPr>
          <w:color w:val="0000FF"/>
          <w:lang w:eastAsia="ko-KR"/>
        </w:rPr>
        <w:t xml:space="preserve">We thank the reviewer for the question. </w:t>
      </w:r>
      <w:r w:rsidR="00F1477F">
        <w:rPr>
          <w:color w:val="0000FF"/>
          <w:lang w:eastAsia="ko-KR"/>
        </w:rPr>
        <w:t>O</w:t>
      </w:r>
      <w:r w:rsidR="004B2F98" w:rsidRPr="00B722E8">
        <w:rPr>
          <w:color w:val="0000FF"/>
          <w:lang w:eastAsia="ko-KR"/>
        </w:rPr>
        <w:t xml:space="preserve">ur use of an ensemble neural network </w:t>
      </w:r>
      <w:r w:rsidR="009622FC" w:rsidRPr="00B722E8">
        <w:rPr>
          <w:color w:val="0000FF"/>
          <w:lang w:eastAsia="ko-KR"/>
        </w:rPr>
        <w:t xml:space="preserve">which incorporates </w:t>
      </w:r>
      <w:r w:rsidRPr="00B722E8">
        <w:rPr>
          <w:color w:val="0000FF"/>
          <w:lang w:eastAsia="ko-KR"/>
        </w:rPr>
        <w:t xml:space="preserve">both </w:t>
      </w:r>
      <w:r w:rsidR="00BF4FB0" w:rsidRPr="00B722E8">
        <w:rPr>
          <w:color w:val="0000FF"/>
          <w:lang w:eastAsia="ko-KR"/>
        </w:rPr>
        <w:t>B-frames and textures</w:t>
      </w:r>
      <w:r w:rsidR="009622FC" w:rsidRPr="00B722E8">
        <w:rPr>
          <w:color w:val="0000FF"/>
          <w:lang w:eastAsia="ko-KR"/>
        </w:rPr>
        <w:t xml:space="preserve"> is novel</w:t>
      </w:r>
      <w:r w:rsidR="00F1477F">
        <w:rPr>
          <w:color w:val="0000FF"/>
          <w:lang w:eastAsia="ko-KR"/>
        </w:rPr>
        <w:t>, improvin</w:t>
      </w:r>
      <w:r w:rsidR="00275152">
        <w:rPr>
          <w:color w:val="0000FF"/>
          <w:lang w:eastAsia="ko-KR"/>
        </w:rPr>
        <w:t>g accuracy a</w:t>
      </w:r>
      <w:r w:rsidR="002C1B8C">
        <w:rPr>
          <w:color w:val="0000FF"/>
          <w:lang w:eastAsia="ko-KR"/>
        </w:rPr>
        <w:t>nd robustness.</w:t>
      </w:r>
      <w:r w:rsidR="009622FC" w:rsidRPr="00B722E8">
        <w:rPr>
          <w:color w:val="0000FF"/>
          <w:lang w:eastAsia="ko-KR"/>
        </w:rPr>
        <w:t xml:space="preserve"> </w:t>
      </w:r>
      <w:r w:rsidR="002C1B8C">
        <w:rPr>
          <w:color w:val="0000FF"/>
          <w:lang w:eastAsia="ko-KR"/>
        </w:rPr>
        <w:t>I</w:t>
      </w:r>
      <w:r w:rsidR="00F1477F">
        <w:rPr>
          <w:color w:val="0000FF"/>
          <w:lang w:eastAsia="ko-KR"/>
        </w:rPr>
        <w:t>mportantly</w:t>
      </w:r>
      <w:r w:rsidR="00BF4FB0" w:rsidRPr="00B722E8">
        <w:rPr>
          <w:color w:val="0000FF"/>
          <w:lang w:eastAsia="ko-KR"/>
        </w:rPr>
        <w:t>, we</w:t>
      </w:r>
      <w:r w:rsidRPr="00B722E8">
        <w:rPr>
          <w:color w:val="0000FF"/>
          <w:lang w:eastAsia="ko-KR"/>
        </w:rPr>
        <w:t xml:space="preserve"> report high performance without the need for reference phantom normalization. Overall, we believe that </w:t>
      </w:r>
      <w:r w:rsidR="00C12EAA" w:rsidRPr="00B722E8">
        <w:rPr>
          <w:color w:val="0000FF"/>
          <w:lang w:eastAsia="ko-KR"/>
        </w:rPr>
        <w:t>this study is an important step to show that deep networks</w:t>
      </w:r>
      <w:r w:rsidR="00C12EAA" w:rsidRPr="00B722E8">
        <w:rPr>
          <w:rFonts w:eastAsiaTheme="minorEastAsia"/>
          <w:color w:val="0000FF"/>
          <w:lang w:eastAsia="ko-KR"/>
        </w:rPr>
        <w:t xml:space="preserve"> can </w:t>
      </w:r>
      <w:r w:rsidR="00275E92" w:rsidRPr="00B722E8">
        <w:rPr>
          <w:rFonts w:eastAsiaTheme="minorEastAsia"/>
          <w:color w:val="0000FF"/>
          <w:lang w:eastAsia="ko-KR"/>
        </w:rPr>
        <w:t xml:space="preserve">detect </w:t>
      </w:r>
      <w:r w:rsidR="00275E92" w:rsidRPr="0079581F">
        <w:rPr>
          <w:rFonts w:eastAsiaTheme="minorEastAsia"/>
          <w:color w:val="0000FF"/>
          <w:lang w:eastAsia="ko-KR"/>
        </w:rPr>
        <w:t>cancer robustly</w:t>
      </w:r>
      <w:r w:rsidR="007958DF" w:rsidRPr="0079581F">
        <w:rPr>
          <w:rFonts w:eastAsiaTheme="minorEastAsia"/>
          <w:color w:val="0000FF"/>
          <w:lang w:eastAsia="ko-KR"/>
        </w:rPr>
        <w:t>. Hence, deep networks have the potential</w:t>
      </w:r>
      <w:r w:rsidR="00BF4FB0" w:rsidRPr="0079581F">
        <w:rPr>
          <w:rFonts w:eastAsiaTheme="minorEastAsia"/>
          <w:color w:val="0000FF"/>
          <w:lang w:eastAsia="ko-KR"/>
        </w:rPr>
        <w:t xml:space="preserve"> </w:t>
      </w:r>
      <w:r w:rsidR="007958DF" w:rsidRPr="0079581F">
        <w:rPr>
          <w:rFonts w:eastAsiaTheme="minorEastAsia"/>
          <w:color w:val="0000FF"/>
          <w:lang w:eastAsia="ko-KR"/>
        </w:rPr>
        <w:t xml:space="preserve">to </w:t>
      </w:r>
      <w:r w:rsidR="00EA61B3" w:rsidRPr="0079581F">
        <w:rPr>
          <w:rFonts w:eastAsiaTheme="minorEastAsia"/>
          <w:color w:val="0000FF"/>
          <w:lang w:eastAsia="ko-KR"/>
        </w:rPr>
        <w:t xml:space="preserve">overcome </w:t>
      </w:r>
      <w:r w:rsidR="00BF4FB0" w:rsidRPr="0079581F">
        <w:rPr>
          <w:rFonts w:eastAsiaTheme="minorEastAsia"/>
          <w:color w:val="0000FF"/>
          <w:lang w:eastAsia="ko-KR"/>
        </w:rPr>
        <w:t>challenges such as motion artifacts</w:t>
      </w:r>
      <w:r w:rsidR="002C23AA">
        <w:rPr>
          <w:rFonts w:eastAsiaTheme="minorEastAsia"/>
          <w:color w:val="0000FF"/>
          <w:lang w:eastAsia="ko-KR"/>
        </w:rPr>
        <w:t xml:space="preserve"> and i</w:t>
      </w:r>
      <w:r w:rsidR="00BF4FB0" w:rsidRPr="0079581F">
        <w:rPr>
          <w:rFonts w:eastAsiaTheme="minorEastAsia"/>
          <w:color w:val="0000FF"/>
          <w:lang w:eastAsia="ko-KR"/>
        </w:rPr>
        <w:t xml:space="preserve">mage defocusing. </w:t>
      </w:r>
      <w:r w:rsidR="00FB0EBE" w:rsidRPr="0079581F">
        <w:rPr>
          <w:rFonts w:eastAsiaTheme="minorEastAsia"/>
          <w:color w:val="0000FF"/>
          <w:lang w:eastAsia="ko-KR"/>
        </w:rPr>
        <w:t>Regarding on the reviewer’s comment, we revised the manuscript elaborating the innovations in this work.</w:t>
      </w:r>
      <w:r w:rsidR="00FB0EBE" w:rsidRPr="00B722E8">
        <w:rPr>
          <w:rFonts w:eastAsiaTheme="minorEastAsia"/>
          <w:color w:val="0000FF"/>
          <w:lang w:eastAsia="ko-KR"/>
        </w:rPr>
        <w:t xml:space="preserve"> </w:t>
      </w:r>
    </w:p>
    <w:p w14:paraId="0594F222" w14:textId="77777777" w:rsidR="006D130D" w:rsidRDefault="006D130D" w:rsidP="00FB0EBE">
      <w:pPr>
        <w:jc w:val="both"/>
        <w:rPr>
          <w:rFonts w:eastAsiaTheme="minorEastAsia"/>
          <w:color w:val="1F497D" w:themeColor="text2"/>
          <w:lang w:eastAsia="ko-KR"/>
        </w:rPr>
      </w:pPr>
    </w:p>
    <w:p w14:paraId="0ABB68C4" w14:textId="6B8C4490" w:rsidR="00FB0EBE" w:rsidRPr="006D130D" w:rsidRDefault="00FB0EBE" w:rsidP="00FB0EBE">
      <w:pPr>
        <w:jc w:val="both"/>
        <w:rPr>
          <w:rFonts w:eastAsiaTheme="minorEastAsia"/>
          <w:color w:val="1F497D" w:themeColor="text2"/>
          <w:lang w:eastAsia="ko-KR"/>
        </w:rPr>
      </w:pPr>
      <w:r w:rsidRPr="00392FCE">
        <w:rPr>
          <w:rFonts w:eastAsiaTheme="minorEastAsia"/>
          <w:color w:val="0000FF"/>
          <w:lang w:eastAsia="ko-KR"/>
          <w:rPrChange w:id="0" w:author="Xingde" w:date="2022-11-21T22:09:00Z">
            <w:rPr>
              <w:rFonts w:eastAsiaTheme="minorEastAsia"/>
              <w:color w:val="1F497D" w:themeColor="text2"/>
              <w:lang w:eastAsia="ko-KR"/>
            </w:rPr>
          </w:rPrChange>
        </w:rPr>
        <w:t>Page 1, line</w:t>
      </w:r>
      <w:r w:rsidR="00A9681F">
        <w:rPr>
          <w:rFonts w:eastAsiaTheme="minorEastAsia"/>
          <w:color w:val="0000FF"/>
          <w:lang w:eastAsia="ko-KR"/>
        </w:rPr>
        <w:t xml:space="preserve"> 25</w:t>
      </w:r>
      <w:r w:rsidRPr="00392FCE">
        <w:rPr>
          <w:rFonts w:eastAsiaTheme="minorEastAsia"/>
          <w:color w:val="0000FF"/>
          <w:lang w:eastAsia="ko-KR"/>
          <w:rPrChange w:id="1" w:author="Xingde" w:date="2022-11-21T22:09:00Z">
            <w:rPr>
              <w:rFonts w:eastAsiaTheme="minorEastAsia"/>
              <w:color w:val="1F497D" w:themeColor="text2"/>
              <w:lang w:eastAsia="ko-KR"/>
            </w:rPr>
          </w:rPrChange>
        </w:rPr>
        <w:t>, Abstract:</w:t>
      </w:r>
    </w:p>
    <w:p w14:paraId="208ADD7B" w14:textId="13FCAE1C" w:rsidR="00FB0EBE" w:rsidRPr="00B722E8" w:rsidRDefault="00A9681F" w:rsidP="00FB0EBE">
      <w:pPr>
        <w:jc w:val="both"/>
        <w:rPr>
          <w:rFonts w:eastAsiaTheme="minorEastAsia"/>
          <w:color w:val="FF0000"/>
          <w:lang w:eastAsia="ko-KR"/>
        </w:rPr>
      </w:pPr>
      <w:r>
        <w:rPr>
          <w:rFonts w:eastAsiaTheme="minorEastAsia"/>
          <w:color w:val="FF0000"/>
          <w:lang w:eastAsia="ko-KR"/>
        </w:rPr>
        <w:t>“</w:t>
      </w:r>
      <w:r w:rsidR="00FB0EBE" w:rsidRPr="00B722E8">
        <w:rPr>
          <w:rFonts w:eastAsiaTheme="minorEastAsia"/>
          <w:color w:val="FF0000"/>
          <w:lang w:eastAsia="ko-KR"/>
        </w:rPr>
        <w:t xml:space="preserve">… </w:t>
      </w:r>
      <w:r w:rsidR="00FB0EBE" w:rsidRPr="00B722E8">
        <w:rPr>
          <w:color w:val="FF0000"/>
        </w:rPr>
        <w:t>without the need for beam profile normalization using a reference phantom</w:t>
      </w:r>
      <w:r w:rsidR="00FB0EBE" w:rsidRPr="00B722E8">
        <w:rPr>
          <w:rFonts w:eastAsiaTheme="minorEastAsia"/>
          <w:color w:val="FF0000"/>
          <w:lang w:eastAsia="ko-KR"/>
        </w:rPr>
        <w:t>.</w:t>
      </w:r>
      <w:r>
        <w:rPr>
          <w:rFonts w:eastAsiaTheme="minorEastAsia"/>
          <w:color w:val="FF0000"/>
          <w:lang w:eastAsia="ko-KR"/>
        </w:rPr>
        <w:t>”</w:t>
      </w:r>
    </w:p>
    <w:p w14:paraId="0A5F7295" w14:textId="77777777" w:rsidR="00FB0EBE" w:rsidRPr="00BF4FB0" w:rsidRDefault="00FB0EBE" w:rsidP="00FB0EBE">
      <w:pPr>
        <w:jc w:val="both"/>
        <w:rPr>
          <w:rFonts w:eastAsiaTheme="minorEastAsia"/>
          <w:color w:val="1F497D" w:themeColor="text2"/>
          <w:lang w:eastAsia="ko-KR"/>
        </w:rPr>
      </w:pPr>
    </w:p>
    <w:p w14:paraId="1946908D" w14:textId="45094918" w:rsidR="00FB0EBE" w:rsidRPr="00392FCE" w:rsidRDefault="00FB0EBE" w:rsidP="008D3916">
      <w:pPr>
        <w:jc w:val="both"/>
        <w:rPr>
          <w:rFonts w:eastAsiaTheme="minorEastAsia"/>
          <w:color w:val="0000FF"/>
          <w:lang w:eastAsia="ko-KR"/>
          <w:rPrChange w:id="2" w:author="Xingde" w:date="2022-11-21T22:10:00Z">
            <w:rPr>
              <w:rFonts w:eastAsiaTheme="minorEastAsia"/>
              <w:color w:val="1F497D" w:themeColor="text2"/>
              <w:lang w:eastAsia="ko-KR"/>
            </w:rPr>
          </w:rPrChange>
        </w:rPr>
      </w:pPr>
      <w:r w:rsidRPr="00392FCE">
        <w:rPr>
          <w:rFonts w:eastAsiaTheme="minorEastAsia"/>
          <w:color w:val="0000FF"/>
          <w:lang w:eastAsia="ko-KR"/>
          <w:rPrChange w:id="3" w:author="Xingde" w:date="2022-11-21T22:10:00Z">
            <w:rPr>
              <w:rFonts w:eastAsiaTheme="minorEastAsia"/>
              <w:color w:val="1F497D" w:themeColor="text2"/>
              <w:lang w:eastAsia="ko-KR"/>
            </w:rPr>
          </w:rPrChange>
        </w:rPr>
        <w:t>Page 2, line</w:t>
      </w:r>
      <w:r w:rsidR="00A9681F">
        <w:rPr>
          <w:rFonts w:eastAsiaTheme="minorEastAsia"/>
          <w:color w:val="0000FF"/>
          <w:lang w:eastAsia="ko-KR"/>
        </w:rPr>
        <w:t xml:space="preserve"> </w:t>
      </w:r>
      <w:r w:rsidR="009530FF">
        <w:rPr>
          <w:rFonts w:eastAsiaTheme="minorEastAsia"/>
          <w:color w:val="0000FF"/>
          <w:lang w:eastAsia="ko-KR"/>
        </w:rPr>
        <w:t xml:space="preserve">55-57, Introduction: </w:t>
      </w:r>
    </w:p>
    <w:p w14:paraId="4AC8FF80" w14:textId="5D7DBE13" w:rsidR="00FB0EBE" w:rsidRPr="006D130D" w:rsidRDefault="009530FF" w:rsidP="008D3916">
      <w:pPr>
        <w:jc w:val="both"/>
        <w:rPr>
          <w:rFonts w:eastAsiaTheme="minorEastAsia"/>
          <w:color w:val="1F497D" w:themeColor="text2"/>
          <w:lang w:eastAsia="ko-KR"/>
        </w:rPr>
      </w:pPr>
      <w:r>
        <w:rPr>
          <w:rFonts w:eastAsiaTheme="minorEastAsia"/>
          <w:color w:val="FF0000"/>
          <w:lang w:eastAsia="ko-KR"/>
        </w:rPr>
        <w:t>“</w:t>
      </w:r>
      <w:r w:rsidR="00FB0EBE" w:rsidRPr="00B722E8">
        <w:rPr>
          <w:rFonts w:eastAsiaTheme="minorEastAsia"/>
          <w:color w:val="FF0000"/>
          <w:lang w:eastAsia="ko-KR"/>
        </w:rPr>
        <w:t>Previous studies have employed machine learning methods on hand-crafted textures or deep neural networks for prediction on the B-frame, but our proposed method synergizes both</w:t>
      </w:r>
      <w:r w:rsidR="00FB0EBE">
        <w:rPr>
          <w:rFonts w:eastAsiaTheme="minorEastAsia" w:hint="eastAsia"/>
          <w:color w:val="FF0000"/>
          <w:lang w:eastAsia="ko-KR"/>
        </w:rPr>
        <w:t>.</w:t>
      </w:r>
      <w:r>
        <w:rPr>
          <w:rFonts w:eastAsiaTheme="minorEastAsia"/>
          <w:color w:val="FF0000"/>
          <w:lang w:eastAsia="ko-KR"/>
        </w:rPr>
        <w:t>”</w:t>
      </w:r>
    </w:p>
    <w:p w14:paraId="5C4F929A" w14:textId="77777777" w:rsidR="00E916A7" w:rsidRPr="00E916A7" w:rsidRDefault="00E916A7" w:rsidP="008D3916">
      <w:pPr>
        <w:jc w:val="both"/>
        <w:rPr>
          <w:rFonts w:eastAsiaTheme="minorEastAsia"/>
          <w:lang w:eastAsia="ko-KR"/>
        </w:rPr>
      </w:pPr>
    </w:p>
    <w:p w14:paraId="54B85518" w14:textId="2FC2570D" w:rsidR="00457C73" w:rsidRPr="0024153E" w:rsidRDefault="008D3916" w:rsidP="008D3916">
      <w:pPr>
        <w:jc w:val="both"/>
        <w:rPr>
          <w:color w:val="000000" w:themeColor="text1"/>
        </w:rPr>
      </w:pPr>
      <w:r w:rsidRPr="006136F6">
        <w:rPr>
          <w:b/>
          <w:color w:val="000000" w:themeColor="text1"/>
          <w:u w:val="single"/>
        </w:rPr>
        <w:t>Comment 2</w:t>
      </w:r>
      <w:r w:rsidRPr="006136F6">
        <w:rPr>
          <w:color w:val="000000" w:themeColor="text1"/>
        </w:rPr>
        <w:t xml:space="preserve">: </w:t>
      </w:r>
    </w:p>
    <w:p w14:paraId="2106D12D" w14:textId="77777777" w:rsidR="0024153E" w:rsidRPr="0024153E" w:rsidRDefault="0024153E" w:rsidP="0024153E">
      <w:pPr>
        <w:jc w:val="both"/>
        <w:rPr>
          <w:rFonts w:eastAsia="Batang"/>
          <w:lang w:eastAsia="ko-KR"/>
        </w:rPr>
      </w:pPr>
      <w:r w:rsidRPr="0024153E">
        <w:rPr>
          <w:rFonts w:eastAsia="Batang"/>
          <w:lang w:eastAsia="ko-KR"/>
        </w:rPr>
        <w:t>Compared to existing machine learning methods including other deep CNNs, how is the</w:t>
      </w:r>
    </w:p>
    <w:p w14:paraId="6B20FCFA" w14:textId="0592E040" w:rsidR="00457C73" w:rsidRDefault="0024153E" w:rsidP="0024153E">
      <w:pPr>
        <w:jc w:val="both"/>
        <w:rPr>
          <w:rFonts w:eastAsia="Batang"/>
          <w:lang w:eastAsia="ko-KR"/>
        </w:rPr>
      </w:pPr>
      <w:r w:rsidRPr="0024153E">
        <w:rPr>
          <w:rFonts w:eastAsia="Batang"/>
          <w:lang w:eastAsia="ko-KR"/>
        </w:rPr>
        <w:t xml:space="preserve">method described by the author more </w:t>
      </w:r>
      <w:proofErr w:type="gramStart"/>
      <w:r w:rsidRPr="0024153E">
        <w:rPr>
          <w:rFonts w:eastAsia="Batang"/>
          <w:lang w:eastAsia="ko-KR"/>
        </w:rPr>
        <w:t>advantageous?</w:t>
      </w:r>
      <w:proofErr w:type="gramEnd"/>
    </w:p>
    <w:p w14:paraId="6EB1A6FA" w14:textId="77777777" w:rsidR="0024153E" w:rsidRDefault="0024153E" w:rsidP="0024153E">
      <w:pPr>
        <w:jc w:val="both"/>
        <w:rPr>
          <w:rFonts w:eastAsia="Batang"/>
          <w:lang w:eastAsia="ko-KR"/>
        </w:rPr>
      </w:pPr>
    </w:p>
    <w:p w14:paraId="1201B37D" w14:textId="25EF9D28" w:rsidR="008D3916" w:rsidRDefault="008D3916" w:rsidP="008D3916">
      <w:pPr>
        <w:jc w:val="both"/>
        <w:rPr>
          <w:lang w:eastAsia="ko-KR"/>
        </w:rPr>
      </w:pPr>
      <w:r w:rsidRPr="006136F6">
        <w:rPr>
          <w:b/>
          <w:u w:val="single"/>
          <w:lang w:eastAsia="ko-KR"/>
        </w:rPr>
        <w:t>Response</w:t>
      </w:r>
      <w:r w:rsidRPr="006136F6">
        <w:rPr>
          <w:lang w:eastAsia="ko-KR"/>
        </w:rPr>
        <w:t xml:space="preserve">: </w:t>
      </w:r>
    </w:p>
    <w:p w14:paraId="12E20EAE" w14:textId="1403FF4C" w:rsidR="007958DF" w:rsidRPr="007958DF" w:rsidRDefault="003C581A" w:rsidP="008D3916">
      <w:pPr>
        <w:jc w:val="both"/>
        <w:rPr>
          <w:color w:val="1F497D" w:themeColor="text2"/>
          <w:lang w:eastAsia="ko-KR"/>
        </w:rPr>
      </w:pPr>
      <w:r>
        <w:rPr>
          <w:rFonts w:eastAsiaTheme="minorEastAsia" w:hint="eastAsia"/>
          <w:color w:val="0000FF"/>
          <w:lang w:eastAsia="ko-KR"/>
        </w:rPr>
        <w:t xml:space="preserve">We </w:t>
      </w:r>
      <w:r>
        <w:rPr>
          <w:rFonts w:eastAsiaTheme="minorEastAsia"/>
          <w:color w:val="0000FF"/>
          <w:lang w:eastAsia="ko-KR"/>
        </w:rPr>
        <w:t xml:space="preserve">appreciate </w:t>
      </w:r>
      <w:r w:rsidRPr="00190E2B">
        <w:rPr>
          <w:rFonts w:eastAsiaTheme="minorEastAsia"/>
          <w:color w:val="0000FF"/>
          <w:lang w:eastAsia="ko-KR"/>
        </w:rPr>
        <w:t xml:space="preserve">the </w:t>
      </w:r>
      <w:r w:rsidRPr="00392FCE">
        <w:rPr>
          <w:rFonts w:eastAsiaTheme="minorEastAsia"/>
          <w:color w:val="0000FF"/>
          <w:lang w:eastAsia="ko-KR"/>
        </w:rPr>
        <w:t>Reviewer's excellent comment</w:t>
      </w:r>
      <w:r w:rsidRPr="00392FCE">
        <w:rPr>
          <w:rFonts w:eastAsiaTheme="minorEastAsia" w:hint="eastAsia"/>
          <w:color w:val="0000FF"/>
          <w:lang w:eastAsia="ko-KR"/>
        </w:rPr>
        <w:t xml:space="preserve">. </w:t>
      </w:r>
      <w:r w:rsidR="00EA61B3" w:rsidRPr="00392FCE">
        <w:rPr>
          <w:color w:val="0000FF"/>
          <w:lang w:eastAsia="ko-KR"/>
          <w:rPrChange w:id="4" w:author="Xingde" w:date="2022-11-21T22:10:00Z">
            <w:rPr>
              <w:color w:val="1F497D" w:themeColor="text2"/>
              <w:lang w:eastAsia="ko-KR"/>
            </w:rPr>
          </w:rPrChange>
        </w:rPr>
        <w:t xml:space="preserve">Our paper puts our work in perspective with respect to the literature. </w:t>
      </w:r>
      <w:r w:rsidR="00EE6E94" w:rsidRPr="00392FCE">
        <w:rPr>
          <w:color w:val="0000FF"/>
          <w:lang w:eastAsia="ko-KR"/>
          <w:rPrChange w:id="5" w:author="Xingde" w:date="2022-11-21T22:10:00Z">
            <w:rPr>
              <w:color w:val="1F497D" w:themeColor="text2"/>
              <w:lang w:eastAsia="ko-KR"/>
            </w:rPr>
          </w:rPrChange>
        </w:rPr>
        <w:t>We</w:t>
      </w:r>
      <w:r w:rsidR="00E84C6A" w:rsidRPr="00392FCE">
        <w:rPr>
          <w:color w:val="0000FF"/>
          <w:lang w:eastAsia="ko-KR"/>
          <w:rPrChange w:id="6" w:author="Xingde" w:date="2022-11-21T22:10:00Z">
            <w:rPr>
              <w:color w:val="1F497D" w:themeColor="text2"/>
              <w:lang w:eastAsia="ko-KR"/>
            </w:rPr>
          </w:rPrChange>
        </w:rPr>
        <w:t xml:space="preserve"> cite a </w:t>
      </w:r>
      <w:r w:rsidR="00EE6E94" w:rsidRPr="00392FCE">
        <w:rPr>
          <w:color w:val="0000FF"/>
          <w:lang w:eastAsia="ko-KR"/>
          <w:rPrChange w:id="7" w:author="Xingde" w:date="2022-11-21T22:10:00Z">
            <w:rPr>
              <w:color w:val="1F497D" w:themeColor="text2"/>
              <w:lang w:eastAsia="ko-KR"/>
            </w:rPr>
          </w:rPrChange>
        </w:rPr>
        <w:t xml:space="preserve">closely related </w:t>
      </w:r>
      <w:r w:rsidR="00E84C6A" w:rsidRPr="00392FCE">
        <w:rPr>
          <w:color w:val="0000FF"/>
          <w:lang w:eastAsia="ko-KR"/>
          <w:rPrChange w:id="8" w:author="Xingde" w:date="2022-11-21T22:10:00Z">
            <w:rPr>
              <w:color w:val="1F497D" w:themeColor="text2"/>
              <w:lang w:eastAsia="ko-KR"/>
            </w:rPr>
          </w:rPrChange>
        </w:rPr>
        <w:t xml:space="preserve">study which classifies human brain cancer using an SVM on hand-crafted texture features. </w:t>
      </w:r>
      <w:r w:rsidR="002E4BEB" w:rsidRPr="00392FCE">
        <w:rPr>
          <w:color w:val="0000FF"/>
          <w:lang w:eastAsia="ko-KR"/>
          <w:rPrChange w:id="9" w:author="Xingde" w:date="2022-11-21T22:10:00Z">
            <w:rPr>
              <w:color w:val="1F497D" w:themeColor="text2"/>
              <w:lang w:eastAsia="ko-KR"/>
            </w:rPr>
          </w:rPrChange>
        </w:rPr>
        <w:t xml:space="preserve">In contrast, </w:t>
      </w:r>
      <w:r w:rsidR="00427F57" w:rsidRPr="00392FCE">
        <w:rPr>
          <w:color w:val="0000FF"/>
          <w:lang w:eastAsia="ko-KR"/>
          <w:rPrChange w:id="10" w:author="Xingde" w:date="2022-11-21T22:10:00Z">
            <w:rPr>
              <w:color w:val="1F497D" w:themeColor="text2"/>
              <w:lang w:eastAsia="ko-KR"/>
            </w:rPr>
          </w:rPrChange>
        </w:rPr>
        <w:t>deep learning is a</w:t>
      </w:r>
      <w:r w:rsidR="00615F2F" w:rsidRPr="00392FCE">
        <w:rPr>
          <w:color w:val="0000FF"/>
          <w:lang w:eastAsia="ko-KR"/>
          <w:rPrChange w:id="11" w:author="Xingde" w:date="2022-11-21T22:10:00Z">
            <w:rPr>
              <w:color w:val="1F497D" w:themeColor="text2"/>
              <w:lang w:eastAsia="ko-KR"/>
            </w:rPr>
          </w:rPrChange>
        </w:rPr>
        <w:t>n</w:t>
      </w:r>
      <w:r w:rsidR="00427F57" w:rsidRPr="00392FCE">
        <w:rPr>
          <w:color w:val="0000FF"/>
          <w:lang w:eastAsia="ko-KR"/>
          <w:rPrChange w:id="12" w:author="Xingde" w:date="2022-11-21T22:10:00Z">
            <w:rPr>
              <w:color w:val="1F497D" w:themeColor="text2"/>
              <w:lang w:eastAsia="ko-KR"/>
            </w:rPr>
          </w:rPrChange>
        </w:rPr>
        <w:t xml:space="preserve"> </w:t>
      </w:r>
      <w:r w:rsidR="00615F2F" w:rsidRPr="00392FCE">
        <w:rPr>
          <w:color w:val="0000FF"/>
          <w:lang w:eastAsia="ko-KR"/>
          <w:rPrChange w:id="13" w:author="Xingde" w:date="2022-11-21T22:10:00Z">
            <w:rPr>
              <w:color w:val="1F497D" w:themeColor="text2"/>
              <w:lang w:eastAsia="ko-KR"/>
            </w:rPr>
          </w:rPrChange>
        </w:rPr>
        <w:t>attractive</w:t>
      </w:r>
      <w:r w:rsidR="00427F57" w:rsidRPr="00392FCE">
        <w:rPr>
          <w:color w:val="0000FF"/>
          <w:lang w:eastAsia="ko-KR"/>
          <w:rPrChange w:id="14" w:author="Xingde" w:date="2022-11-21T22:10:00Z">
            <w:rPr>
              <w:color w:val="1F497D" w:themeColor="text2"/>
              <w:lang w:eastAsia="ko-KR"/>
            </w:rPr>
          </w:rPrChange>
        </w:rPr>
        <w:t xml:space="preserve"> paradigm which can implicitly learn feature representations </w:t>
      </w:r>
      <w:r w:rsidR="009337D4" w:rsidRPr="00392FCE">
        <w:rPr>
          <w:color w:val="0000FF"/>
          <w:lang w:eastAsia="ko-KR"/>
          <w:rPrChange w:id="15" w:author="Xingde" w:date="2022-11-21T22:10:00Z">
            <w:rPr>
              <w:color w:val="1F497D" w:themeColor="text2"/>
              <w:lang w:eastAsia="ko-KR"/>
            </w:rPr>
          </w:rPrChange>
        </w:rPr>
        <w:t xml:space="preserve">by training. </w:t>
      </w:r>
      <w:r w:rsidR="00DB661C" w:rsidRPr="00392FCE">
        <w:rPr>
          <w:color w:val="0000FF"/>
          <w:lang w:eastAsia="ko-KR"/>
          <w:rPrChange w:id="16" w:author="Xingde" w:date="2022-11-21T22:10:00Z">
            <w:rPr>
              <w:color w:val="1F497D" w:themeColor="text2"/>
              <w:lang w:eastAsia="ko-KR"/>
            </w:rPr>
          </w:rPrChange>
        </w:rPr>
        <w:t xml:space="preserve">These feature representations can be robust and have important potential for this application, </w:t>
      </w:r>
      <w:r w:rsidR="00605998" w:rsidRPr="00392FCE">
        <w:rPr>
          <w:rFonts w:eastAsiaTheme="minorEastAsia"/>
          <w:color w:val="0000FF"/>
          <w:lang w:eastAsia="ko-KR"/>
          <w:rPrChange w:id="17" w:author="Xingde" w:date="2022-11-21T22:10:00Z">
            <w:rPr>
              <w:rFonts w:eastAsiaTheme="minorEastAsia"/>
              <w:color w:val="1F497D" w:themeColor="text2"/>
              <w:lang w:eastAsia="ko-KR"/>
            </w:rPr>
          </w:rPrChange>
        </w:rPr>
        <w:t>please</w:t>
      </w:r>
      <w:r w:rsidR="00FB0EBE" w:rsidRPr="00392FCE">
        <w:rPr>
          <w:rFonts w:eastAsiaTheme="minorEastAsia"/>
          <w:color w:val="0000FF"/>
          <w:lang w:eastAsia="ko-KR"/>
          <w:rPrChange w:id="18" w:author="Xingde" w:date="2022-11-21T22:10:00Z">
            <w:rPr>
              <w:rFonts w:eastAsiaTheme="minorEastAsia"/>
              <w:color w:val="1F497D" w:themeColor="text2"/>
              <w:lang w:eastAsia="ko-KR"/>
            </w:rPr>
          </w:rPrChange>
        </w:rPr>
        <w:t xml:space="preserve"> also refer to our response to </w:t>
      </w:r>
      <w:r w:rsidR="00744FA6">
        <w:rPr>
          <w:rFonts w:eastAsiaTheme="minorEastAsia"/>
          <w:color w:val="0000FF"/>
          <w:lang w:eastAsia="ko-KR"/>
        </w:rPr>
        <w:t>C</w:t>
      </w:r>
      <w:r w:rsidR="00FB0EBE" w:rsidRPr="00392FCE">
        <w:rPr>
          <w:rFonts w:eastAsiaTheme="minorEastAsia"/>
          <w:color w:val="0000FF"/>
          <w:lang w:eastAsia="ko-KR"/>
          <w:rPrChange w:id="19" w:author="Xingde" w:date="2022-11-21T22:10:00Z">
            <w:rPr>
              <w:rFonts w:eastAsiaTheme="minorEastAsia"/>
              <w:color w:val="1F497D" w:themeColor="text2"/>
              <w:lang w:eastAsia="ko-KR"/>
            </w:rPr>
          </w:rPrChange>
        </w:rPr>
        <w:t>omment 1</w:t>
      </w:r>
      <w:r w:rsidR="00535423" w:rsidRPr="00392FCE">
        <w:rPr>
          <w:color w:val="0000FF"/>
          <w:lang w:eastAsia="ko-KR"/>
          <w:rPrChange w:id="20" w:author="Xingde" w:date="2022-11-21T22:10:00Z">
            <w:rPr>
              <w:color w:val="1F497D" w:themeColor="text2"/>
              <w:lang w:eastAsia="ko-KR"/>
            </w:rPr>
          </w:rPrChange>
        </w:rPr>
        <w:t xml:space="preserve">. </w:t>
      </w:r>
      <w:r w:rsidR="00F122CE" w:rsidRPr="00392FCE">
        <w:rPr>
          <w:color w:val="0000FF"/>
          <w:lang w:eastAsia="ko-KR"/>
          <w:rPrChange w:id="21" w:author="Xingde" w:date="2022-11-21T22:10:00Z">
            <w:rPr>
              <w:color w:val="1F497D" w:themeColor="text2"/>
              <w:lang w:eastAsia="ko-KR"/>
            </w:rPr>
          </w:rPrChange>
        </w:rPr>
        <w:t xml:space="preserve">Another related study employs a convolutional neural network for </w:t>
      </w:r>
      <w:r w:rsidR="003F7B4D" w:rsidRPr="00392FCE">
        <w:rPr>
          <w:color w:val="0000FF"/>
          <w:lang w:eastAsia="ko-KR"/>
          <w:rPrChange w:id="22" w:author="Xingde" w:date="2022-11-21T22:10:00Z">
            <w:rPr>
              <w:color w:val="1F497D" w:themeColor="text2"/>
              <w:lang w:eastAsia="ko-KR"/>
            </w:rPr>
          </w:rPrChange>
        </w:rPr>
        <w:t xml:space="preserve">detecting cancer infiltration in white matter </w:t>
      </w:r>
      <w:r w:rsidR="00994454" w:rsidRPr="00392FCE">
        <w:rPr>
          <w:color w:val="0000FF"/>
          <w:lang w:eastAsia="ko-KR"/>
          <w:rPrChange w:id="23" w:author="Xingde" w:date="2022-11-21T22:10:00Z">
            <w:rPr>
              <w:color w:val="1F497D" w:themeColor="text2"/>
              <w:lang w:eastAsia="ko-KR"/>
            </w:rPr>
          </w:rPrChange>
        </w:rPr>
        <w:t xml:space="preserve">with 91% accuracy </w:t>
      </w:r>
      <w:r w:rsidR="003F7B4D" w:rsidRPr="00392FCE">
        <w:rPr>
          <w:color w:val="0000FF"/>
          <w:lang w:eastAsia="ko-KR"/>
          <w:rPrChange w:id="24" w:author="Xingde" w:date="2022-11-21T22:10:00Z">
            <w:rPr>
              <w:color w:val="1F497D" w:themeColor="text2"/>
              <w:lang w:eastAsia="ko-KR"/>
            </w:rPr>
          </w:rPrChange>
        </w:rPr>
        <w:t>(cited on</w:t>
      </w:r>
      <w:r w:rsidR="002470F5">
        <w:rPr>
          <w:color w:val="0000FF"/>
          <w:lang w:eastAsia="ko-KR"/>
        </w:rPr>
        <w:t xml:space="preserve"> line 57 </w:t>
      </w:r>
      <w:r w:rsidR="00615F2F" w:rsidRPr="00392FCE">
        <w:rPr>
          <w:color w:val="0000FF"/>
          <w:lang w:eastAsia="ko-KR"/>
          <w:rPrChange w:id="25" w:author="Xingde" w:date="2022-11-21T22:10:00Z">
            <w:rPr>
              <w:color w:val="1F497D" w:themeColor="text2"/>
              <w:lang w:eastAsia="ko-KR"/>
            </w:rPr>
          </w:rPrChange>
        </w:rPr>
        <w:t>in the revised manuscript</w:t>
      </w:r>
      <w:r w:rsidR="001075EA" w:rsidRPr="00392FCE">
        <w:rPr>
          <w:color w:val="0000FF"/>
          <w:lang w:eastAsia="ko-KR"/>
          <w:rPrChange w:id="26" w:author="Xingde" w:date="2022-11-21T22:10:00Z">
            <w:rPr>
              <w:color w:val="1F497D" w:themeColor="text2"/>
              <w:lang w:eastAsia="ko-KR"/>
            </w:rPr>
          </w:rPrChange>
        </w:rPr>
        <w:t>).</w:t>
      </w:r>
      <w:r w:rsidR="003F7B4D" w:rsidRPr="00392FCE">
        <w:rPr>
          <w:color w:val="0000FF"/>
          <w:lang w:eastAsia="ko-KR"/>
          <w:rPrChange w:id="27" w:author="Xingde" w:date="2022-11-21T22:10:00Z">
            <w:rPr>
              <w:color w:val="1F497D" w:themeColor="text2"/>
              <w:lang w:eastAsia="ko-KR"/>
            </w:rPr>
          </w:rPrChange>
        </w:rPr>
        <w:t xml:space="preserve"> In contrast, our approach is more advanced in terms of its hybrid architecture, superior accuracy, and increased level o</w:t>
      </w:r>
      <w:r w:rsidR="007D4A21" w:rsidRPr="00392FCE">
        <w:rPr>
          <w:color w:val="0000FF"/>
          <w:lang w:eastAsia="ko-KR"/>
          <w:rPrChange w:id="28" w:author="Xingde" w:date="2022-11-21T22:10:00Z">
            <w:rPr>
              <w:color w:val="1F497D" w:themeColor="text2"/>
              <w:lang w:eastAsia="ko-KR"/>
            </w:rPr>
          </w:rPrChange>
        </w:rPr>
        <w:t>f confidence.</w:t>
      </w:r>
    </w:p>
    <w:p w14:paraId="754311A2" w14:textId="77777777" w:rsidR="00287C9A" w:rsidRDefault="00287C9A" w:rsidP="00E916A7">
      <w:pPr>
        <w:jc w:val="both"/>
        <w:rPr>
          <w:rFonts w:eastAsiaTheme="minorEastAsia"/>
          <w:b/>
          <w:color w:val="000000" w:themeColor="text1"/>
          <w:u w:val="single"/>
          <w:lang w:eastAsia="ko-KR"/>
        </w:rPr>
      </w:pPr>
    </w:p>
    <w:p w14:paraId="171FCEC6" w14:textId="77777777" w:rsidR="00E916A7" w:rsidRPr="006136F6" w:rsidRDefault="00E916A7" w:rsidP="00E916A7">
      <w:pPr>
        <w:jc w:val="both"/>
        <w:rPr>
          <w:color w:val="000000" w:themeColor="text1"/>
        </w:rPr>
      </w:pPr>
      <w:r w:rsidRPr="006136F6">
        <w:rPr>
          <w:b/>
          <w:color w:val="000000" w:themeColor="text1"/>
          <w:u w:val="single"/>
        </w:rPr>
        <w:t xml:space="preserve">Comment </w:t>
      </w:r>
      <w:r>
        <w:rPr>
          <w:rFonts w:eastAsiaTheme="minorEastAsia" w:hint="eastAsia"/>
          <w:b/>
          <w:color w:val="000000" w:themeColor="text1"/>
          <w:u w:val="single"/>
          <w:lang w:eastAsia="ko-KR"/>
        </w:rPr>
        <w:t>3</w:t>
      </w:r>
      <w:r w:rsidRPr="006136F6">
        <w:rPr>
          <w:color w:val="000000" w:themeColor="text1"/>
        </w:rPr>
        <w:t xml:space="preserve">: </w:t>
      </w:r>
    </w:p>
    <w:p w14:paraId="7A8EF224" w14:textId="283D25B0" w:rsidR="0024153E" w:rsidRDefault="008B4C67" w:rsidP="00D13AAB">
      <w:pPr>
        <w:jc w:val="both"/>
        <w:rPr>
          <w:rFonts w:eastAsia="Times New Roman" w:cs="Segoe UI"/>
          <w:color w:val="201F1E"/>
          <w:szCs w:val="20"/>
          <w:bdr w:val="none" w:sz="0" w:space="0" w:color="auto" w:frame="1"/>
        </w:rPr>
      </w:pPr>
      <w:r>
        <w:t>It seems the samples were ex vivo specimens taken from patients. Please specify the sample acquisition procedure and the criterion used to recruit the subjects. How fresh were the samples? How were the samples preserved, in salient solution or in formalin? How were the samples acquired, through biopsy procedures or through surgery? Did all the patients have the same cancer</w:t>
      </w:r>
    </w:p>
    <w:p w14:paraId="7A90C702" w14:textId="77777777" w:rsidR="0024153E" w:rsidRDefault="0024153E" w:rsidP="00D13AAB">
      <w:pPr>
        <w:jc w:val="both"/>
        <w:rPr>
          <w:rFonts w:eastAsia="Times New Roman" w:cs="Segoe UI"/>
          <w:color w:val="201F1E"/>
          <w:szCs w:val="20"/>
          <w:bdr w:val="none" w:sz="0" w:space="0" w:color="auto" w:frame="1"/>
        </w:rPr>
      </w:pPr>
    </w:p>
    <w:p w14:paraId="5FD28F05" w14:textId="049BF450" w:rsidR="003C581A" w:rsidRDefault="00D13AAB" w:rsidP="00D13AAB">
      <w:pPr>
        <w:jc w:val="both"/>
        <w:rPr>
          <w:rFonts w:eastAsiaTheme="minorEastAsia"/>
          <w:color w:val="0000FF"/>
          <w:lang w:eastAsia="ko-KR"/>
        </w:rPr>
      </w:pPr>
      <w:r w:rsidRPr="006136F6">
        <w:rPr>
          <w:b/>
          <w:u w:val="single"/>
          <w:lang w:eastAsia="ko-KR"/>
        </w:rPr>
        <w:lastRenderedPageBreak/>
        <w:t>Response</w:t>
      </w:r>
      <w:r w:rsidRPr="006136F6">
        <w:rPr>
          <w:lang w:eastAsia="ko-KR"/>
        </w:rPr>
        <w:t xml:space="preserve">: </w:t>
      </w:r>
      <w:r w:rsidR="003C581A">
        <w:rPr>
          <w:rFonts w:eastAsiaTheme="minorEastAsia" w:hint="eastAsia"/>
          <w:color w:val="0000FF"/>
          <w:lang w:eastAsia="ko-KR"/>
        </w:rPr>
        <w:t>We would t</w:t>
      </w:r>
      <w:r w:rsidR="003C581A" w:rsidRPr="00190E2B">
        <w:rPr>
          <w:rFonts w:eastAsiaTheme="minorEastAsia" w:hint="eastAsia"/>
          <w:color w:val="0000FF"/>
          <w:lang w:eastAsia="ko-KR"/>
        </w:rPr>
        <w:t xml:space="preserve">hank </w:t>
      </w:r>
      <w:r w:rsidR="003C581A" w:rsidRPr="00190E2B">
        <w:rPr>
          <w:rFonts w:eastAsiaTheme="minorEastAsia"/>
          <w:color w:val="0000FF"/>
          <w:lang w:eastAsia="ko-KR"/>
        </w:rPr>
        <w:t xml:space="preserve">the </w:t>
      </w:r>
      <w:r w:rsidR="003C581A">
        <w:rPr>
          <w:rFonts w:eastAsiaTheme="minorEastAsia"/>
          <w:color w:val="0000FF"/>
          <w:lang w:eastAsia="ko-KR"/>
        </w:rPr>
        <w:t>R</w:t>
      </w:r>
      <w:r w:rsidR="003C581A" w:rsidRPr="00190E2B">
        <w:rPr>
          <w:rFonts w:eastAsiaTheme="minorEastAsia"/>
          <w:color w:val="0000FF"/>
          <w:lang w:eastAsia="ko-KR"/>
        </w:rPr>
        <w:t xml:space="preserve">eviewer for </w:t>
      </w:r>
      <w:r w:rsidR="003C581A">
        <w:rPr>
          <w:rFonts w:eastAsiaTheme="minorEastAsia"/>
          <w:color w:val="0000FF"/>
          <w:lang w:eastAsia="ko-KR"/>
        </w:rPr>
        <w:t>this important comment</w:t>
      </w:r>
      <w:r w:rsidR="003C581A" w:rsidRPr="00190E2B">
        <w:rPr>
          <w:rFonts w:eastAsiaTheme="minorEastAsia" w:hint="eastAsia"/>
          <w:color w:val="0000FF"/>
          <w:lang w:eastAsia="ko-KR"/>
        </w:rPr>
        <w:t>.</w:t>
      </w:r>
      <w:r w:rsidR="0084294B">
        <w:rPr>
          <w:rFonts w:eastAsiaTheme="minorEastAsia"/>
          <w:color w:val="0000FF"/>
          <w:lang w:eastAsia="ko-KR"/>
        </w:rPr>
        <w:t xml:space="preserve"> </w:t>
      </w:r>
      <w:r w:rsidR="00C53223" w:rsidRPr="00115147">
        <w:rPr>
          <w:rFonts w:eastAsiaTheme="minorEastAsia"/>
          <w:color w:val="0000FF"/>
          <w:lang w:eastAsia="ko-KR"/>
          <w:rPrChange w:id="29" w:author="Xingde" w:date="2022-11-21T22:15:00Z">
            <w:rPr>
              <w:rFonts w:eastAsiaTheme="minorEastAsia"/>
              <w:color w:val="1F497D" w:themeColor="text2"/>
              <w:lang w:eastAsia="ko-KR"/>
            </w:rPr>
          </w:rPrChange>
        </w:rPr>
        <w:t xml:space="preserve">The fresh human tissue samples were acquired </w:t>
      </w:r>
      <w:r w:rsidR="00B4530D" w:rsidRPr="00115147">
        <w:rPr>
          <w:rFonts w:eastAsiaTheme="minorEastAsia"/>
          <w:color w:val="0000FF"/>
          <w:lang w:eastAsia="ko-KR"/>
          <w:rPrChange w:id="30" w:author="Xingde" w:date="2022-11-21T22:15:00Z">
            <w:rPr>
              <w:rFonts w:eastAsiaTheme="minorEastAsia"/>
              <w:color w:val="1F497D" w:themeColor="text2"/>
              <w:lang w:eastAsia="ko-KR"/>
            </w:rPr>
          </w:rPrChange>
        </w:rPr>
        <w:t xml:space="preserve">from patients undergoing </w:t>
      </w:r>
      <w:r w:rsidR="00C53223" w:rsidRPr="00115147">
        <w:rPr>
          <w:rFonts w:eastAsiaTheme="minorEastAsia"/>
          <w:color w:val="0000FF"/>
          <w:lang w:eastAsia="ko-KR"/>
          <w:rPrChange w:id="31" w:author="Xingde" w:date="2022-11-21T22:15:00Z">
            <w:rPr>
              <w:rFonts w:eastAsiaTheme="minorEastAsia"/>
              <w:color w:val="1F497D" w:themeColor="text2"/>
              <w:lang w:eastAsia="ko-KR"/>
            </w:rPr>
          </w:rPrChange>
        </w:rPr>
        <w:t>brain cancer surgery</w:t>
      </w:r>
      <w:r w:rsidR="003C581A" w:rsidRPr="00115147">
        <w:rPr>
          <w:rFonts w:eastAsiaTheme="minorEastAsia"/>
          <w:color w:val="0000FF"/>
          <w:lang w:eastAsia="ko-KR"/>
          <w:rPrChange w:id="32" w:author="Xingde" w:date="2022-11-21T22:15:00Z">
            <w:rPr>
              <w:rFonts w:eastAsiaTheme="minorEastAsia"/>
              <w:color w:val="1F497D" w:themeColor="text2"/>
              <w:lang w:eastAsia="ko-KR"/>
            </w:rPr>
          </w:rPrChange>
        </w:rPr>
        <w:t xml:space="preserve"> at the Johns Hopkins Hospital under an approved Institutional Review Board protocol.</w:t>
      </w:r>
      <w:r w:rsidR="00605998" w:rsidRPr="00115147">
        <w:rPr>
          <w:rFonts w:eastAsiaTheme="minorEastAsia"/>
          <w:color w:val="0000FF"/>
          <w:lang w:eastAsia="ko-KR"/>
          <w:rPrChange w:id="33" w:author="Xingde" w:date="2022-11-21T22:15:00Z">
            <w:rPr>
              <w:rFonts w:eastAsiaTheme="minorEastAsia"/>
              <w:color w:val="1F497D" w:themeColor="text2"/>
              <w:lang w:eastAsia="ko-KR"/>
            </w:rPr>
          </w:rPrChange>
        </w:rPr>
        <w:t xml:space="preserve">  </w:t>
      </w:r>
      <w:r w:rsidR="003C581A" w:rsidRPr="00115147">
        <w:rPr>
          <w:rFonts w:eastAsiaTheme="minorEastAsia"/>
          <w:color w:val="0000FF"/>
          <w:lang w:eastAsia="ko-KR"/>
          <w:rPrChange w:id="34" w:author="Xingde" w:date="2022-11-21T22:15:00Z">
            <w:rPr>
              <w:rFonts w:eastAsiaTheme="minorEastAsia"/>
              <w:color w:val="1F497D" w:themeColor="text2"/>
              <w:lang w:eastAsia="ko-KR"/>
            </w:rPr>
          </w:rPrChange>
        </w:rPr>
        <w:t xml:space="preserve">The ex vivo images were taken within an hour after the </w:t>
      </w:r>
      <w:r w:rsidR="00C53223" w:rsidRPr="00115147">
        <w:rPr>
          <w:rFonts w:eastAsiaTheme="minorEastAsia"/>
          <w:color w:val="0000FF"/>
          <w:lang w:eastAsia="ko-KR"/>
          <w:rPrChange w:id="35" w:author="Xingde" w:date="2022-11-21T22:15:00Z">
            <w:rPr>
              <w:rFonts w:eastAsiaTheme="minorEastAsia"/>
              <w:color w:val="1F497D" w:themeColor="text2"/>
              <w:lang w:eastAsia="ko-KR"/>
            </w:rPr>
          </w:rPrChange>
        </w:rPr>
        <w:t xml:space="preserve">surgical removal </w:t>
      </w:r>
      <w:r w:rsidR="003C581A" w:rsidRPr="00115147">
        <w:rPr>
          <w:rFonts w:eastAsiaTheme="minorEastAsia"/>
          <w:color w:val="0000FF"/>
          <w:lang w:eastAsia="ko-KR"/>
          <w:rPrChange w:id="36" w:author="Xingde" w:date="2022-11-21T22:15:00Z">
            <w:rPr>
              <w:rFonts w:eastAsiaTheme="minorEastAsia"/>
              <w:color w:val="1F497D" w:themeColor="text2"/>
              <w:lang w:eastAsia="ko-KR"/>
            </w:rPr>
          </w:rPrChange>
        </w:rPr>
        <w:t xml:space="preserve">while kept in </w:t>
      </w:r>
      <w:r w:rsidR="00C53223" w:rsidRPr="00115147">
        <w:rPr>
          <w:rFonts w:eastAsiaTheme="minorEastAsia"/>
          <w:color w:val="0000FF"/>
          <w:lang w:eastAsia="ko-KR"/>
          <w:rPrChange w:id="37" w:author="Xingde" w:date="2022-11-21T22:15:00Z">
            <w:rPr>
              <w:rFonts w:eastAsiaTheme="minorEastAsia"/>
              <w:color w:val="1F497D" w:themeColor="text2"/>
              <w:lang w:eastAsia="ko-KR"/>
            </w:rPr>
          </w:rPrChange>
        </w:rPr>
        <w:t xml:space="preserve">cold </w:t>
      </w:r>
      <w:r w:rsidR="003C581A" w:rsidRPr="00115147">
        <w:rPr>
          <w:rFonts w:eastAsiaTheme="minorEastAsia"/>
          <w:color w:val="0000FF"/>
          <w:lang w:eastAsia="ko-KR"/>
          <w:rPrChange w:id="38" w:author="Xingde" w:date="2022-11-21T22:15:00Z">
            <w:rPr>
              <w:rFonts w:eastAsiaTheme="minorEastAsia"/>
              <w:color w:val="1F497D" w:themeColor="text2"/>
              <w:lang w:eastAsia="ko-KR"/>
            </w:rPr>
          </w:rPrChange>
        </w:rPr>
        <w:t xml:space="preserve">salient solution to keep it fresh. </w:t>
      </w:r>
      <w:r w:rsidR="00B4530D" w:rsidRPr="00115147">
        <w:rPr>
          <w:rFonts w:eastAsiaTheme="minorEastAsia"/>
          <w:color w:val="0000FF"/>
          <w:lang w:eastAsia="ko-KR"/>
          <w:rPrChange w:id="39" w:author="Xingde" w:date="2022-11-21T22:15:00Z">
            <w:rPr>
              <w:rFonts w:eastAsiaTheme="minorEastAsia"/>
              <w:color w:val="1F497D" w:themeColor="text2"/>
              <w:lang w:eastAsia="ko-KR"/>
            </w:rPr>
          </w:rPrChange>
        </w:rPr>
        <w:t xml:space="preserve">The above information was added to the revised </w:t>
      </w:r>
      <w:proofErr w:type="spellStart"/>
      <w:r w:rsidR="00B4530D" w:rsidRPr="00115147">
        <w:rPr>
          <w:rFonts w:eastAsiaTheme="minorEastAsia"/>
          <w:color w:val="0000FF"/>
          <w:lang w:eastAsia="ko-KR"/>
          <w:rPrChange w:id="40" w:author="Xingde" w:date="2022-11-21T22:15:00Z">
            <w:rPr>
              <w:rFonts w:eastAsiaTheme="minorEastAsia"/>
              <w:color w:val="1F497D" w:themeColor="text2"/>
              <w:lang w:eastAsia="ko-KR"/>
            </w:rPr>
          </w:rPrChange>
        </w:rPr>
        <w:t>manuscrip</w:t>
      </w:r>
      <w:r w:rsidR="00C66AC4">
        <w:rPr>
          <w:rFonts w:eastAsiaTheme="minorEastAsia"/>
          <w:color w:val="0000FF"/>
          <w:lang w:eastAsia="ko-KR"/>
        </w:rPr>
        <w:t>s</w:t>
      </w:r>
      <w:proofErr w:type="spellEnd"/>
      <w:r w:rsidR="00C66AC4">
        <w:rPr>
          <w:rFonts w:eastAsiaTheme="minorEastAsia"/>
          <w:color w:val="0000FF"/>
          <w:lang w:eastAsia="ko-KR"/>
        </w:rPr>
        <w:t>.</w:t>
      </w:r>
    </w:p>
    <w:p w14:paraId="6DF856C9" w14:textId="2DBDD201" w:rsidR="00C66AC4" w:rsidRDefault="00C66AC4" w:rsidP="00D13AAB">
      <w:pPr>
        <w:jc w:val="both"/>
        <w:rPr>
          <w:rFonts w:eastAsiaTheme="minorEastAsia"/>
          <w:color w:val="0000FF"/>
          <w:lang w:eastAsia="ko-KR"/>
        </w:rPr>
      </w:pPr>
    </w:p>
    <w:p w14:paraId="662E3C90" w14:textId="4D1CD709" w:rsidR="00C66AC4" w:rsidRDefault="00C66AC4" w:rsidP="00D13AAB">
      <w:pPr>
        <w:jc w:val="both"/>
        <w:rPr>
          <w:rFonts w:eastAsiaTheme="minorEastAsia"/>
          <w:color w:val="0000FF"/>
          <w:lang w:eastAsia="ko-KR"/>
        </w:rPr>
      </w:pPr>
      <w:r>
        <w:rPr>
          <w:rFonts w:eastAsiaTheme="minorEastAsia"/>
          <w:color w:val="0000FF"/>
          <w:lang w:eastAsia="ko-KR"/>
        </w:rPr>
        <w:t>Page 2-3, lines 79-82, Methods and Materials:</w:t>
      </w:r>
    </w:p>
    <w:p w14:paraId="66726449" w14:textId="523A4856" w:rsidR="00C66AC4" w:rsidRPr="00C66AC4" w:rsidRDefault="00C66AC4" w:rsidP="00D13AAB">
      <w:pPr>
        <w:jc w:val="both"/>
        <w:rPr>
          <w:rFonts w:eastAsiaTheme="minorEastAsia"/>
          <w:color w:val="FF0000"/>
          <w:lang w:eastAsia="ko-KR"/>
        </w:rPr>
      </w:pPr>
      <w:r w:rsidRPr="00C66AC4">
        <w:rPr>
          <w:rFonts w:eastAsiaTheme="minorEastAsia"/>
          <w:color w:val="FF0000"/>
          <w:lang w:eastAsia="ko-KR"/>
        </w:rPr>
        <w:t>“</w:t>
      </w:r>
      <w:r w:rsidRPr="00C66AC4">
        <w:rPr>
          <w:rFonts w:eastAsia="Malgun Gothic"/>
          <w:bCs/>
          <w:color w:val="FF0000"/>
          <w:lang w:eastAsia="ko-KR"/>
        </w:rPr>
        <w:t xml:space="preserve">Fresh human brain tissue samples were obtained at the Johns Hopkins Hospital under an approved Institutional Review Board protocol. The samples were contained in a cold salient solution and </w:t>
      </w:r>
      <w:r w:rsidRPr="00C66AC4">
        <w:rPr>
          <w:rFonts w:eastAsia="Malgun Gothic"/>
          <w:b/>
          <w:bCs/>
          <w:i/>
          <w:color w:val="FF0000"/>
          <w:lang w:eastAsia="ko-KR"/>
        </w:rPr>
        <w:t>ex vivo</w:t>
      </w:r>
      <w:r w:rsidRPr="00C66AC4">
        <w:rPr>
          <w:rFonts w:eastAsia="Malgun Gothic"/>
          <w:bCs/>
          <w:color w:val="FF0000"/>
          <w:lang w:eastAsia="ko-KR"/>
        </w:rPr>
        <w:t xml:space="preserve"> images were taken within one hour of surgical removal of the tissues.</w:t>
      </w:r>
      <w:r w:rsidRPr="00C66AC4">
        <w:rPr>
          <w:rFonts w:eastAsia="Malgun Gothic"/>
          <w:bCs/>
          <w:color w:val="FF0000"/>
          <w:lang w:eastAsia="ko-KR"/>
        </w:rPr>
        <w:t>”</w:t>
      </w:r>
    </w:p>
    <w:p w14:paraId="09253C54" w14:textId="77777777" w:rsidR="00333D07" w:rsidRDefault="00333D07" w:rsidP="00333D07">
      <w:pPr>
        <w:jc w:val="both"/>
        <w:rPr>
          <w:rFonts w:ascii="Arial" w:eastAsia="Times New Roman" w:hAnsi="Arial" w:cs="Arial"/>
          <w:sz w:val="20"/>
          <w:szCs w:val="20"/>
          <w:lang w:eastAsia="ko-KR"/>
        </w:rPr>
      </w:pPr>
    </w:p>
    <w:p w14:paraId="52B18393" w14:textId="77777777" w:rsidR="00E916A7" w:rsidRDefault="00E916A7" w:rsidP="008D3916">
      <w:pPr>
        <w:jc w:val="both"/>
        <w:rPr>
          <w:rFonts w:eastAsiaTheme="minorEastAsia"/>
          <w:color w:val="FF0000"/>
          <w:lang w:eastAsia="ko-KR"/>
        </w:rPr>
      </w:pPr>
      <w:r w:rsidRPr="006136F6">
        <w:rPr>
          <w:b/>
          <w:color w:val="000000" w:themeColor="text1"/>
          <w:u w:val="single"/>
        </w:rPr>
        <w:t xml:space="preserve">Comment </w:t>
      </w:r>
      <w:r>
        <w:rPr>
          <w:rFonts w:eastAsiaTheme="minorEastAsia" w:hint="eastAsia"/>
          <w:b/>
          <w:color w:val="000000" w:themeColor="text1"/>
          <w:u w:val="single"/>
          <w:lang w:eastAsia="ko-KR"/>
        </w:rPr>
        <w:t>4</w:t>
      </w:r>
      <w:r w:rsidRPr="006136F6">
        <w:rPr>
          <w:color w:val="000000" w:themeColor="text1"/>
        </w:rPr>
        <w:t>:</w:t>
      </w:r>
    </w:p>
    <w:p w14:paraId="38233CE6" w14:textId="77777777" w:rsidR="008B4C67" w:rsidRDefault="008B4C67" w:rsidP="00E916A7">
      <w:pPr>
        <w:jc w:val="both"/>
      </w:pPr>
      <w:r>
        <w:t>Data processing. Please specify if logarithm data or linear data is used for the training.</w:t>
      </w:r>
    </w:p>
    <w:p w14:paraId="588B486D" w14:textId="77777777" w:rsidR="008B4C67" w:rsidRDefault="008B4C67" w:rsidP="00E916A7">
      <w:pPr>
        <w:jc w:val="both"/>
      </w:pPr>
    </w:p>
    <w:p w14:paraId="0BBCAB38" w14:textId="30DFC21B" w:rsidR="00E916A7" w:rsidRDefault="00E916A7" w:rsidP="00E916A7">
      <w:pPr>
        <w:jc w:val="both"/>
        <w:rPr>
          <w:lang w:eastAsia="ko-KR"/>
        </w:rPr>
      </w:pPr>
      <w:r w:rsidRPr="006136F6">
        <w:rPr>
          <w:b/>
          <w:u w:val="single"/>
          <w:lang w:eastAsia="ko-KR"/>
        </w:rPr>
        <w:t>Response</w:t>
      </w:r>
      <w:r w:rsidRPr="006136F6">
        <w:rPr>
          <w:lang w:eastAsia="ko-KR"/>
        </w:rPr>
        <w:t xml:space="preserve">: </w:t>
      </w:r>
    </w:p>
    <w:p w14:paraId="132661E6" w14:textId="19C918F5" w:rsidR="004D3CE4" w:rsidRPr="0010241D" w:rsidRDefault="004D3CE4" w:rsidP="00E916A7">
      <w:pPr>
        <w:jc w:val="both"/>
        <w:rPr>
          <w:rFonts w:eastAsiaTheme="minorEastAsia"/>
          <w:color w:val="0000FF"/>
          <w:lang w:eastAsia="ko-KR"/>
          <w:rPrChange w:id="41" w:author="Xingde" w:date="2022-11-21T22:15:00Z">
            <w:rPr>
              <w:rFonts w:eastAsiaTheme="minorEastAsia"/>
              <w:color w:val="1F497D" w:themeColor="text2"/>
              <w:lang w:eastAsia="ko-KR"/>
            </w:rPr>
          </w:rPrChange>
        </w:rPr>
      </w:pPr>
      <w:r w:rsidRPr="0010241D">
        <w:rPr>
          <w:color w:val="0000FF"/>
          <w:lang w:eastAsia="ko-KR"/>
          <w:rPrChange w:id="42" w:author="Xingde" w:date="2022-11-21T22:15:00Z">
            <w:rPr>
              <w:color w:val="1F497D" w:themeColor="text2"/>
              <w:lang w:eastAsia="ko-KR"/>
            </w:rPr>
          </w:rPrChange>
        </w:rPr>
        <w:t xml:space="preserve">We thank the reviewer for the helpful suggestion. </w:t>
      </w:r>
      <w:r w:rsidR="00E12E38" w:rsidRPr="0010241D">
        <w:rPr>
          <w:color w:val="0000FF"/>
          <w:lang w:eastAsia="ko-KR"/>
          <w:rPrChange w:id="43" w:author="Xingde" w:date="2022-11-21T22:15:00Z">
            <w:rPr>
              <w:color w:val="1F497D" w:themeColor="text2"/>
              <w:lang w:eastAsia="ko-KR"/>
            </w:rPr>
          </w:rPrChange>
        </w:rPr>
        <w:t>We have clarified that logarithmic data is used on line 82 under section 2.1.</w:t>
      </w:r>
      <w:r w:rsidR="003C581A" w:rsidRPr="0010241D">
        <w:rPr>
          <w:rFonts w:eastAsiaTheme="minorEastAsia"/>
          <w:color w:val="0000FF"/>
          <w:lang w:eastAsia="ko-KR"/>
          <w:rPrChange w:id="44" w:author="Xingde" w:date="2022-11-21T22:15:00Z">
            <w:rPr>
              <w:rFonts w:eastAsiaTheme="minorEastAsia"/>
              <w:color w:val="1F497D" w:themeColor="text2"/>
              <w:lang w:eastAsia="ko-KR"/>
            </w:rPr>
          </w:rPrChange>
        </w:rPr>
        <w:t xml:space="preserve"> </w:t>
      </w:r>
    </w:p>
    <w:p w14:paraId="045A5DB2" w14:textId="77777777" w:rsidR="003C581A" w:rsidRPr="0010241D" w:rsidRDefault="003C581A" w:rsidP="00E916A7">
      <w:pPr>
        <w:jc w:val="both"/>
        <w:rPr>
          <w:rFonts w:eastAsiaTheme="minorEastAsia"/>
          <w:color w:val="0000FF"/>
          <w:lang w:eastAsia="ko-KR"/>
          <w:rPrChange w:id="45" w:author="Xingde" w:date="2022-11-21T22:15:00Z">
            <w:rPr>
              <w:rFonts w:eastAsiaTheme="minorEastAsia"/>
              <w:color w:val="1F497D" w:themeColor="text2"/>
              <w:lang w:eastAsia="ko-KR"/>
            </w:rPr>
          </w:rPrChange>
        </w:rPr>
      </w:pPr>
    </w:p>
    <w:p w14:paraId="52CF37AF" w14:textId="5348B4F1" w:rsidR="003C581A" w:rsidRPr="0010241D" w:rsidRDefault="00605998" w:rsidP="00E916A7">
      <w:pPr>
        <w:jc w:val="both"/>
        <w:rPr>
          <w:rFonts w:eastAsiaTheme="minorEastAsia"/>
          <w:color w:val="0000FF"/>
          <w:lang w:eastAsia="ko-KR"/>
          <w:rPrChange w:id="46" w:author="Xingde" w:date="2022-11-21T22:15:00Z">
            <w:rPr>
              <w:rFonts w:eastAsiaTheme="minorEastAsia"/>
              <w:color w:val="1F497D" w:themeColor="text2"/>
              <w:lang w:eastAsia="ko-KR"/>
            </w:rPr>
          </w:rPrChange>
        </w:rPr>
      </w:pPr>
      <w:r w:rsidRPr="0010241D">
        <w:rPr>
          <w:rFonts w:eastAsiaTheme="minorEastAsia"/>
          <w:color w:val="0000FF"/>
          <w:lang w:eastAsia="ko-KR"/>
          <w:rPrChange w:id="47" w:author="Xingde" w:date="2022-11-21T22:15:00Z">
            <w:rPr>
              <w:rFonts w:eastAsiaTheme="minorEastAsia"/>
              <w:color w:val="1F497D" w:themeColor="text2"/>
              <w:lang w:eastAsia="ko-KR"/>
            </w:rPr>
          </w:rPrChange>
        </w:rPr>
        <w:t xml:space="preserve">Page </w:t>
      </w:r>
      <w:r w:rsidR="00905272">
        <w:rPr>
          <w:rFonts w:eastAsiaTheme="minorEastAsia"/>
          <w:color w:val="0000FF"/>
          <w:lang w:eastAsia="ko-KR"/>
        </w:rPr>
        <w:t>3, line 94, Methods and Materials:</w:t>
      </w:r>
    </w:p>
    <w:p w14:paraId="7E777EF2" w14:textId="179BF4A3" w:rsidR="003C581A" w:rsidRPr="0079581F" w:rsidRDefault="00905272" w:rsidP="00E916A7">
      <w:pPr>
        <w:jc w:val="both"/>
        <w:rPr>
          <w:rFonts w:eastAsiaTheme="minorEastAsia"/>
          <w:color w:val="FF0000"/>
          <w:lang w:eastAsia="ko-KR"/>
        </w:rPr>
      </w:pPr>
      <w:r>
        <w:rPr>
          <w:bCs/>
          <w:color w:val="FF0000"/>
        </w:rPr>
        <w:t>“</w:t>
      </w:r>
      <w:r w:rsidR="003C581A" w:rsidRPr="0079581F">
        <w:rPr>
          <w:bCs/>
          <w:color w:val="FF0000"/>
        </w:rPr>
        <w:t>In this study, logarithmic (base 10) B-frame data is used.</w:t>
      </w:r>
      <w:r>
        <w:rPr>
          <w:rFonts w:eastAsiaTheme="minorEastAsia"/>
          <w:bCs/>
          <w:color w:val="FF0000"/>
          <w:lang w:eastAsia="ko-KR"/>
        </w:rPr>
        <w:t>”</w:t>
      </w:r>
    </w:p>
    <w:p w14:paraId="7B92FE02" w14:textId="77777777" w:rsidR="00402B30" w:rsidRDefault="00402B30" w:rsidP="008D3916">
      <w:pPr>
        <w:jc w:val="both"/>
        <w:rPr>
          <w:rFonts w:eastAsiaTheme="minorEastAsia"/>
          <w:color w:val="0000FF"/>
          <w:lang w:eastAsia="ko-KR"/>
        </w:rPr>
      </w:pPr>
    </w:p>
    <w:p w14:paraId="1888A9D1" w14:textId="351AD366" w:rsidR="00E916A7" w:rsidRDefault="00E916A7" w:rsidP="00E916A7">
      <w:pPr>
        <w:jc w:val="both"/>
        <w:rPr>
          <w:color w:val="000000" w:themeColor="text1"/>
        </w:rPr>
      </w:pPr>
      <w:r w:rsidRPr="006136F6">
        <w:rPr>
          <w:b/>
          <w:color w:val="000000" w:themeColor="text1"/>
          <w:u w:val="single"/>
        </w:rPr>
        <w:t xml:space="preserve">Comment </w:t>
      </w:r>
      <w:r>
        <w:rPr>
          <w:rFonts w:eastAsiaTheme="minorEastAsia" w:hint="eastAsia"/>
          <w:b/>
          <w:color w:val="000000" w:themeColor="text1"/>
          <w:u w:val="single"/>
          <w:lang w:eastAsia="ko-KR"/>
        </w:rPr>
        <w:t>5</w:t>
      </w:r>
      <w:r w:rsidRPr="006136F6">
        <w:rPr>
          <w:color w:val="000000" w:themeColor="text1"/>
        </w:rPr>
        <w:t>:</w:t>
      </w:r>
    </w:p>
    <w:p w14:paraId="612CC41F" w14:textId="20AAAADA" w:rsidR="008F083F" w:rsidRDefault="008F083F" w:rsidP="00E916A7">
      <w:pPr>
        <w:jc w:val="both"/>
      </w:pPr>
      <w:r>
        <w:t>There are many methods for texture analysis. Please explain why grey level co-occurrence matrix was selected to analyze OCT images of brain tissue. Or refer to published results.</w:t>
      </w:r>
    </w:p>
    <w:p w14:paraId="4E6942FD" w14:textId="77777777" w:rsidR="008F083F" w:rsidRDefault="008F083F" w:rsidP="00E916A7">
      <w:pPr>
        <w:jc w:val="both"/>
        <w:rPr>
          <w:rFonts w:eastAsiaTheme="minorEastAsia"/>
          <w:color w:val="FF0000"/>
          <w:lang w:eastAsia="ko-KR"/>
        </w:rPr>
      </w:pPr>
    </w:p>
    <w:p w14:paraId="420F2169" w14:textId="1AE281EC" w:rsidR="00E916A7" w:rsidRDefault="00E916A7" w:rsidP="00E916A7">
      <w:pPr>
        <w:jc w:val="both"/>
        <w:rPr>
          <w:lang w:eastAsia="ko-KR"/>
        </w:rPr>
      </w:pPr>
      <w:r w:rsidRPr="006136F6">
        <w:rPr>
          <w:b/>
          <w:u w:val="single"/>
          <w:lang w:eastAsia="ko-KR"/>
        </w:rPr>
        <w:t>Response</w:t>
      </w:r>
      <w:r w:rsidRPr="006136F6">
        <w:rPr>
          <w:lang w:eastAsia="ko-KR"/>
        </w:rPr>
        <w:t xml:space="preserve">: </w:t>
      </w:r>
    </w:p>
    <w:p w14:paraId="1BE916F8" w14:textId="29071542" w:rsidR="00E12E38" w:rsidRDefault="00E12E38" w:rsidP="00E12E38">
      <w:pPr>
        <w:jc w:val="both"/>
        <w:rPr>
          <w:color w:val="0000FF"/>
          <w:lang w:eastAsia="ko-KR"/>
        </w:rPr>
      </w:pPr>
      <w:r w:rsidRPr="0010241D">
        <w:rPr>
          <w:color w:val="0000FF"/>
          <w:lang w:eastAsia="ko-KR"/>
          <w:rPrChange w:id="48" w:author="Xingde" w:date="2022-11-21T22:16:00Z">
            <w:rPr>
              <w:color w:val="1F497D" w:themeColor="text2"/>
              <w:lang w:eastAsia="ko-KR"/>
            </w:rPr>
          </w:rPrChange>
        </w:rPr>
        <w:t xml:space="preserve">We thank the reviewer for the helpful suggestion. We have </w:t>
      </w:r>
      <w:r w:rsidR="003D4DE6" w:rsidRPr="0010241D">
        <w:rPr>
          <w:color w:val="0000FF"/>
          <w:lang w:eastAsia="ko-KR"/>
          <w:rPrChange w:id="49" w:author="Xingde" w:date="2022-11-21T22:16:00Z">
            <w:rPr>
              <w:color w:val="1F497D" w:themeColor="text2"/>
              <w:lang w:eastAsia="ko-KR"/>
            </w:rPr>
          </w:rPrChange>
        </w:rPr>
        <w:t xml:space="preserve">added some clarification and cited an OCT study which successfully utilized GLCM features for skin </w:t>
      </w:r>
      <w:r w:rsidR="00E44C34" w:rsidRPr="0010241D">
        <w:rPr>
          <w:color w:val="0000FF"/>
          <w:lang w:eastAsia="ko-KR"/>
          <w:rPrChange w:id="50" w:author="Xingde" w:date="2022-11-21T22:16:00Z">
            <w:rPr>
              <w:color w:val="1F497D" w:themeColor="text2"/>
              <w:lang w:eastAsia="ko-KR"/>
            </w:rPr>
          </w:rPrChange>
        </w:rPr>
        <w:t>disease diagnosis.</w:t>
      </w:r>
    </w:p>
    <w:p w14:paraId="0FC73CA7" w14:textId="1B2A4391" w:rsidR="00DD43BE" w:rsidRDefault="00DD43BE" w:rsidP="00E12E38">
      <w:pPr>
        <w:jc w:val="both"/>
        <w:rPr>
          <w:color w:val="0000FF"/>
          <w:lang w:eastAsia="ko-KR"/>
        </w:rPr>
      </w:pPr>
    </w:p>
    <w:p w14:paraId="3F6EE00D" w14:textId="1370C5D2" w:rsidR="00DD43BE" w:rsidRDefault="00DD43BE" w:rsidP="00E12E38">
      <w:pPr>
        <w:jc w:val="both"/>
        <w:rPr>
          <w:color w:val="0000FF"/>
          <w:lang w:eastAsia="ko-KR"/>
        </w:rPr>
      </w:pPr>
      <w:r>
        <w:rPr>
          <w:color w:val="0000FF"/>
          <w:lang w:eastAsia="ko-KR"/>
        </w:rPr>
        <w:t>Page 3, lines 12-114, Methods and Materials:</w:t>
      </w:r>
    </w:p>
    <w:p w14:paraId="6861C933" w14:textId="1B2A2BD8" w:rsidR="00DD43BE" w:rsidRPr="00DD43BE" w:rsidRDefault="00DD43BE" w:rsidP="00E12E38">
      <w:pPr>
        <w:jc w:val="both"/>
        <w:rPr>
          <w:color w:val="FF0000"/>
          <w:lang w:eastAsia="ko-KR"/>
          <w:rPrChange w:id="51" w:author="Xingde" w:date="2022-11-21T22:16:00Z">
            <w:rPr>
              <w:color w:val="1F497D" w:themeColor="text2"/>
              <w:lang w:eastAsia="ko-KR"/>
            </w:rPr>
          </w:rPrChange>
        </w:rPr>
      </w:pPr>
      <w:r w:rsidRPr="00DD43BE">
        <w:rPr>
          <w:color w:val="FF0000"/>
          <w:lang w:eastAsia="ko-KR"/>
        </w:rPr>
        <w:t>“</w:t>
      </w:r>
      <w:r w:rsidRPr="00DD43BE">
        <w:rPr>
          <w:color w:val="FF0000"/>
        </w:rPr>
        <w:t>The GLCM is a classic approach for quantifying the distribution of co-occurring pixel values that has been applied to extract discriminative features in many medical imaging applications, including OCT</w:t>
      </w:r>
      <w:r w:rsidRPr="00DD43BE">
        <w:rPr>
          <w:color w:val="FF0000"/>
        </w:rPr>
        <w:t>”</w:t>
      </w:r>
    </w:p>
    <w:p w14:paraId="2C98254A" w14:textId="63DB5A4D" w:rsidR="00385FED" w:rsidRDefault="00385FED" w:rsidP="00840C0F">
      <w:pPr>
        <w:jc w:val="both"/>
        <w:rPr>
          <w:rFonts w:eastAsiaTheme="minorEastAsia"/>
          <w:color w:val="0000FF"/>
          <w:lang w:eastAsia="ko-KR"/>
        </w:rPr>
      </w:pPr>
    </w:p>
    <w:p w14:paraId="549C8D95" w14:textId="77777777" w:rsidR="00E916A7" w:rsidRDefault="00E916A7" w:rsidP="00E916A7">
      <w:pPr>
        <w:jc w:val="both"/>
        <w:rPr>
          <w:rFonts w:eastAsiaTheme="minorEastAsia"/>
          <w:color w:val="FF0000"/>
          <w:lang w:eastAsia="ko-KR"/>
        </w:rPr>
      </w:pPr>
      <w:r w:rsidRPr="006136F6">
        <w:rPr>
          <w:b/>
          <w:color w:val="000000" w:themeColor="text1"/>
          <w:u w:val="single"/>
        </w:rPr>
        <w:t xml:space="preserve">Comment </w:t>
      </w:r>
      <w:r>
        <w:rPr>
          <w:rFonts w:eastAsiaTheme="minorEastAsia" w:hint="eastAsia"/>
          <w:b/>
          <w:color w:val="000000" w:themeColor="text1"/>
          <w:u w:val="single"/>
          <w:lang w:eastAsia="ko-KR"/>
        </w:rPr>
        <w:t>6</w:t>
      </w:r>
      <w:r w:rsidRPr="006136F6">
        <w:rPr>
          <w:color w:val="000000" w:themeColor="text1"/>
        </w:rPr>
        <w:t>:</w:t>
      </w:r>
    </w:p>
    <w:p w14:paraId="61B4E627" w14:textId="77777777" w:rsidR="008F083F" w:rsidRDefault="008F083F" w:rsidP="00E916A7">
      <w:pPr>
        <w:jc w:val="both"/>
      </w:pPr>
      <w:r>
        <w:t xml:space="preserve">Please justify the selection of CNN architecture. Is there a particular reason to choose the specific layers to build the CNNs? </w:t>
      </w:r>
    </w:p>
    <w:p w14:paraId="16007F91" w14:textId="77777777" w:rsidR="008F083F" w:rsidRDefault="008F083F" w:rsidP="00E916A7">
      <w:pPr>
        <w:jc w:val="both"/>
      </w:pPr>
    </w:p>
    <w:p w14:paraId="6970DE4F" w14:textId="73EE3F54" w:rsidR="00E916A7" w:rsidRPr="006136F6" w:rsidRDefault="00E916A7" w:rsidP="00E916A7">
      <w:pPr>
        <w:jc w:val="both"/>
        <w:rPr>
          <w:lang w:eastAsia="ko-KR"/>
        </w:rPr>
      </w:pPr>
      <w:r w:rsidRPr="006136F6">
        <w:rPr>
          <w:b/>
          <w:u w:val="single"/>
          <w:lang w:eastAsia="ko-KR"/>
        </w:rPr>
        <w:t>Response</w:t>
      </w:r>
      <w:r w:rsidRPr="006136F6">
        <w:rPr>
          <w:lang w:eastAsia="ko-KR"/>
        </w:rPr>
        <w:t xml:space="preserve">: </w:t>
      </w:r>
    </w:p>
    <w:p w14:paraId="5F106AA5" w14:textId="17C89E6C" w:rsidR="00E70862" w:rsidRDefault="00227B51" w:rsidP="00E916A7">
      <w:pPr>
        <w:jc w:val="both"/>
        <w:rPr>
          <w:color w:val="0000FF"/>
          <w:lang w:eastAsia="ko-KR"/>
        </w:rPr>
      </w:pPr>
      <w:r w:rsidRPr="0010241D">
        <w:rPr>
          <w:color w:val="0000FF"/>
          <w:lang w:eastAsia="ko-KR"/>
          <w:rPrChange w:id="52" w:author="Xingde" w:date="2022-11-21T22:16:00Z">
            <w:rPr>
              <w:color w:val="1F497D" w:themeColor="text2"/>
              <w:lang w:eastAsia="ko-KR"/>
            </w:rPr>
          </w:rPrChange>
        </w:rPr>
        <w:t xml:space="preserve">We thank the reviewer for the question and comment. </w:t>
      </w:r>
      <w:r w:rsidR="00BD7E49" w:rsidRPr="0010241D">
        <w:rPr>
          <w:color w:val="0000FF"/>
          <w:lang w:eastAsia="ko-KR"/>
          <w:rPrChange w:id="53" w:author="Xingde" w:date="2022-11-21T22:16:00Z">
            <w:rPr>
              <w:color w:val="1F497D" w:themeColor="text2"/>
              <w:lang w:eastAsia="ko-KR"/>
            </w:rPr>
          </w:rPrChange>
        </w:rPr>
        <w:t>S</w:t>
      </w:r>
      <w:r w:rsidR="00885F92" w:rsidRPr="0010241D">
        <w:rPr>
          <w:color w:val="0000FF"/>
          <w:lang w:eastAsia="ko-KR"/>
          <w:rPrChange w:id="54" w:author="Xingde" w:date="2022-11-21T22:16:00Z">
            <w:rPr>
              <w:color w:val="1F497D" w:themeColor="text2"/>
              <w:lang w:eastAsia="ko-KR"/>
            </w:rPr>
          </w:rPrChange>
        </w:rPr>
        <w:t>ubs</w:t>
      </w:r>
      <w:r w:rsidR="00BD7E49" w:rsidRPr="0010241D">
        <w:rPr>
          <w:color w:val="0000FF"/>
          <w:lang w:eastAsia="ko-KR"/>
          <w:rPrChange w:id="55" w:author="Xingde" w:date="2022-11-21T22:16:00Z">
            <w:rPr>
              <w:color w:val="1F497D" w:themeColor="text2"/>
              <w:lang w:eastAsia="ko-KR"/>
            </w:rPr>
          </w:rPrChange>
        </w:rPr>
        <w:t xml:space="preserve">ection 2.3 describes </w:t>
      </w:r>
      <w:r w:rsidR="00FD3B90" w:rsidRPr="0010241D">
        <w:rPr>
          <w:color w:val="0000FF"/>
          <w:lang w:eastAsia="ko-KR"/>
          <w:rPrChange w:id="56" w:author="Xingde" w:date="2022-11-21T22:16:00Z">
            <w:rPr>
              <w:color w:val="1F497D" w:themeColor="text2"/>
              <w:lang w:eastAsia="ko-KR"/>
            </w:rPr>
          </w:rPrChange>
        </w:rPr>
        <w:t>the general principle we considered when designing the networks (</w:t>
      </w:r>
      <w:r w:rsidR="00885F92" w:rsidRPr="0010241D">
        <w:rPr>
          <w:color w:val="0000FF"/>
          <w:lang w:eastAsia="ko-KR"/>
          <w:rPrChange w:id="57" w:author="Xingde" w:date="2022-11-21T22:16:00Z">
            <w:rPr>
              <w:color w:val="1F497D" w:themeColor="text2"/>
              <w:lang w:eastAsia="ko-KR"/>
            </w:rPr>
          </w:rPrChange>
        </w:rPr>
        <w:t>e.g., s</w:t>
      </w:r>
      <w:r w:rsidR="00FD3B90" w:rsidRPr="0010241D">
        <w:rPr>
          <w:color w:val="0000FF"/>
          <w:lang w:eastAsia="ko-KR"/>
          <w:rPrChange w:id="58" w:author="Xingde" w:date="2022-11-21T22:16:00Z">
            <w:rPr>
              <w:color w:val="1F497D" w:themeColor="text2"/>
              <w:lang w:eastAsia="ko-KR"/>
            </w:rPr>
          </w:rPrChange>
        </w:rPr>
        <w:t>mall</w:t>
      </w:r>
      <w:r w:rsidR="00C919EF" w:rsidRPr="0010241D">
        <w:rPr>
          <w:color w:val="0000FF"/>
          <w:lang w:eastAsia="ko-KR"/>
          <w:rPrChange w:id="59" w:author="Xingde" w:date="2022-11-21T22:16:00Z">
            <w:rPr>
              <w:color w:val="1F497D" w:themeColor="text2"/>
              <w:lang w:eastAsia="ko-KR"/>
            </w:rPr>
          </w:rPrChange>
        </w:rPr>
        <w:t xml:space="preserve">er feature maps are balanced by a greater number of them to preserve visual information). </w:t>
      </w:r>
      <w:r w:rsidR="00BD7E49" w:rsidRPr="0010241D">
        <w:rPr>
          <w:color w:val="0000FF"/>
          <w:lang w:eastAsia="ko-KR"/>
          <w:rPrChange w:id="60" w:author="Xingde" w:date="2022-11-21T22:16:00Z">
            <w:rPr>
              <w:color w:val="1F497D" w:themeColor="text2"/>
              <w:lang w:eastAsia="ko-KR"/>
            </w:rPr>
          </w:rPrChange>
        </w:rPr>
        <w:t xml:space="preserve">We have also </w:t>
      </w:r>
      <w:r w:rsidR="00EA45ED" w:rsidRPr="0010241D">
        <w:rPr>
          <w:color w:val="0000FF"/>
          <w:lang w:eastAsia="ko-KR"/>
          <w:rPrChange w:id="61" w:author="Xingde" w:date="2022-11-21T22:16:00Z">
            <w:rPr>
              <w:color w:val="1F497D" w:themeColor="text2"/>
              <w:lang w:eastAsia="ko-KR"/>
            </w:rPr>
          </w:rPrChange>
        </w:rPr>
        <w:t>added a statement</w:t>
      </w:r>
      <w:r w:rsidR="00BD7E49" w:rsidRPr="0010241D">
        <w:rPr>
          <w:color w:val="0000FF"/>
          <w:lang w:eastAsia="ko-KR"/>
          <w:rPrChange w:id="62" w:author="Xingde" w:date="2022-11-21T22:16:00Z">
            <w:rPr>
              <w:color w:val="1F497D" w:themeColor="text2"/>
              <w:lang w:eastAsia="ko-KR"/>
            </w:rPr>
          </w:rPrChange>
        </w:rPr>
        <w:t xml:space="preserve"> that hyperparameter </w:t>
      </w:r>
      <w:r w:rsidR="00885F92" w:rsidRPr="0010241D">
        <w:rPr>
          <w:color w:val="0000FF"/>
          <w:lang w:eastAsia="ko-KR"/>
          <w:rPrChange w:id="63" w:author="Xingde" w:date="2022-11-21T22:16:00Z">
            <w:rPr>
              <w:color w:val="1F497D" w:themeColor="text2"/>
              <w:lang w:eastAsia="ko-KR"/>
            </w:rPr>
          </w:rPrChange>
        </w:rPr>
        <w:t>tuning was done</w:t>
      </w:r>
      <w:r w:rsidR="00BD7E49" w:rsidRPr="0010241D">
        <w:rPr>
          <w:color w:val="0000FF"/>
          <w:lang w:eastAsia="ko-KR"/>
          <w:rPrChange w:id="64" w:author="Xingde" w:date="2022-11-21T22:16:00Z">
            <w:rPr>
              <w:color w:val="1F497D" w:themeColor="text2"/>
              <w:lang w:eastAsia="ko-KR"/>
            </w:rPr>
          </w:rPrChange>
        </w:rPr>
        <w:t xml:space="preserve"> through empirical experimentation</w:t>
      </w:r>
      <w:r w:rsidR="00DD43BE">
        <w:rPr>
          <w:color w:val="0000FF"/>
          <w:lang w:eastAsia="ko-KR"/>
        </w:rPr>
        <w:t>.</w:t>
      </w:r>
    </w:p>
    <w:p w14:paraId="06724D0F" w14:textId="4D9326BF" w:rsidR="00DD43BE" w:rsidRDefault="00DD43BE" w:rsidP="00E916A7">
      <w:pPr>
        <w:jc w:val="both"/>
        <w:rPr>
          <w:color w:val="0000FF"/>
          <w:lang w:eastAsia="ko-KR"/>
        </w:rPr>
      </w:pPr>
    </w:p>
    <w:p w14:paraId="21423B77" w14:textId="4952AE0B" w:rsidR="00DD43BE" w:rsidRDefault="00DD43BE" w:rsidP="00E916A7">
      <w:pPr>
        <w:jc w:val="both"/>
        <w:rPr>
          <w:color w:val="0000FF"/>
          <w:lang w:eastAsia="ko-KR"/>
        </w:rPr>
      </w:pPr>
      <w:r>
        <w:rPr>
          <w:color w:val="0000FF"/>
          <w:lang w:eastAsia="ko-KR"/>
        </w:rPr>
        <w:t xml:space="preserve">Page </w:t>
      </w:r>
      <w:r w:rsidR="009167DB">
        <w:rPr>
          <w:color w:val="0000FF"/>
          <w:lang w:eastAsia="ko-KR"/>
        </w:rPr>
        <w:t>4, lines 160-162, Methods and Materials:</w:t>
      </w:r>
    </w:p>
    <w:p w14:paraId="03EBC127" w14:textId="44928ACE" w:rsidR="009167DB" w:rsidRPr="009167DB" w:rsidRDefault="009167DB" w:rsidP="00E916A7">
      <w:pPr>
        <w:jc w:val="both"/>
        <w:rPr>
          <w:color w:val="FF0000"/>
          <w:lang w:eastAsia="ko-KR"/>
          <w:rPrChange w:id="65" w:author="Xingde" w:date="2022-11-21T22:16:00Z">
            <w:rPr>
              <w:color w:val="1F497D" w:themeColor="text2"/>
              <w:lang w:eastAsia="ko-KR"/>
            </w:rPr>
          </w:rPrChange>
        </w:rPr>
      </w:pPr>
      <w:r w:rsidRPr="009167DB">
        <w:rPr>
          <w:color w:val="FF0000"/>
          <w:lang w:eastAsia="ko-KR"/>
        </w:rPr>
        <w:lastRenderedPageBreak/>
        <w:t>“</w:t>
      </w:r>
      <w:r w:rsidRPr="009167DB">
        <w:rPr>
          <w:color w:val="FF0000"/>
        </w:rPr>
        <w:t>All hyperparameter values (layer size, feature maps, optimizer, loss, learning rate, etc.) were selected through empirical experimentation following general good practices as briefly described in this section</w:t>
      </w:r>
      <w:r w:rsidRPr="009167DB">
        <w:rPr>
          <w:color w:val="FF0000"/>
        </w:rPr>
        <w:t>”</w:t>
      </w:r>
    </w:p>
    <w:p w14:paraId="22321FD9" w14:textId="77777777" w:rsidR="00227B51" w:rsidRPr="00E70862" w:rsidRDefault="00227B51" w:rsidP="00E916A7">
      <w:pPr>
        <w:jc w:val="both"/>
        <w:rPr>
          <w:rFonts w:eastAsiaTheme="minorEastAsia" w:cs="Segoe UI"/>
          <w:color w:val="201F1E"/>
          <w:szCs w:val="20"/>
          <w:lang w:eastAsia="ko-KR"/>
        </w:rPr>
      </w:pPr>
    </w:p>
    <w:p w14:paraId="3E426277" w14:textId="3C43E532" w:rsidR="00E916A7" w:rsidRDefault="00E916A7" w:rsidP="00E916A7">
      <w:pPr>
        <w:jc w:val="both"/>
        <w:rPr>
          <w:rFonts w:eastAsiaTheme="minorEastAsia"/>
          <w:color w:val="FF0000"/>
          <w:lang w:eastAsia="ko-KR"/>
        </w:rPr>
      </w:pPr>
      <w:r w:rsidRPr="006136F6">
        <w:rPr>
          <w:b/>
          <w:color w:val="000000" w:themeColor="text1"/>
          <w:u w:val="single"/>
        </w:rPr>
        <w:t xml:space="preserve">Comment </w:t>
      </w:r>
      <w:r>
        <w:rPr>
          <w:rFonts w:eastAsiaTheme="minorEastAsia" w:hint="eastAsia"/>
          <w:b/>
          <w:color w:val="000000" w:themeColor="text1"/>
          <w:u w:val="single"/>
          <w:lang w:eastAsia="ko-KR"/>
        </w:rPr>
        <w:t>7</w:t>
      </w:r>
      <w:r w:rsidRPr="006136F6">
        <w:rPr>
          <w:color w:val="000000" w:themeColor="text1"/>
        </w:rPr>
        <w:t>:</w:t>
      </w:r>
    </w:p>
    <w:p w14:paraId="143F5E75" w14:textId="77777777" w:rsidR="0008320A" w:rsidRDefault="0008320A" w:rsidP="00AE3230">
      <w:pPr>
        <w:jc w:val="both"/>
      </w:pPr>
      <w:r>
        <w:t xml:space="preserve">In </w:t>
      </w:r>
      <w:proofErr w:type="gramStart"/>
      <w:r>
        <w:t>addition</w:t>
      </w:r>
      <w:proofErr w:type="gramEnd"/>
      <w:r>
        <w:t xml:space="preserve"> the CNN design, the training strategies are also critical for the performed of the network. Please provide detailed information on the training (learning rate, choice of solver, …). </w:t>
      </w:r>
    </w:p>
    <w:p w14:paraId="42810712" w14:textId="77777777" w:rsidR="0008320A" w:rsidRDefault="0008320A" w:rsidP="00AE3230">
      <w:pPr>
        <w:jc w:val="both"/>
      </w:pPr>
    </w:p>
    <w:p w14:paraId="1C7105F8" w14:textId="38FCFFA7" w:rsidR="0008320A" w:rsidRDefault="00AE3230" w:rsidP="0008320A">
      <w:pPr>
        <w:jc w:val="both"/>
        <w:rPr>
          <w:lang w:eastAsia="ko-KR"/>
        </w:rPr>
      </w:pPr>
      <w:r w:rsidRPr="006136F6">
        <w:rPr>
          <w:b/>
          <w:u w:val="single"/>
          <w:lang w:eastAsia="ko-KR"/>
        </w:rPr>
        <w:t>Response</w:t>
      </w:r>
      <w:r w:rsidRPr="006136F6">
        <w:rPr>
          <w:lang w:eastAsia="ko-KR"/>
        </w:rPr>
        <w:t xml:space="preserve">: </w:t>
      </w:r>
    </w:p>
    <w:p w14:paraId="5CE8739F" w14:textId="12468A50" w:rsidR="00955773" w:rsidRDefault="003C581A" w:rsidP="0008320A">
      <w:pPr>
        <w:jc w:val="both"/>
        <w:rPr>
          <w:color w:val="0000FF"/>
          <w:lang w:eastAsia="ko-KR"/>
        </w:rPr>
      </w:pPr>
      <w:r w:rsidRPr="0010241D">
        <w:rPr>
          <w:color w:val="0000FF"/>
        </w:rPr>
        <w:t>We really appreciate the reviewer’s valuable comment.</w:t>
      </w:r>
      <w:r w:rsidRPr="0010241D">
        <w:rPr>
          <w:rFonts w:eastAsiaTheme="minorEastAsia" w:hint="eastAsia"/>
          <w:color w:val="0000FF"/>
          <w:lang w:eastAsia="ko-KR"/>
        </w:rPr>
        <w:t xml:space="preserve"> </w:t>
      </w:r>
      <w:r w:rsidR="00955773" w:rsidRPr="0010241D">
        <w:rPr>
          <w:color w:val="0000FF"/>
          <w:lang w:eastAsia="ko-KR"/>
          <w:rPrChange w:id="66" w:author="Xingde" w:date="2022-11-21T22:16:00Z">
            <w:rPr>
              <w:color w:val="1F497D" w:themeColor="text2"/>
              <w:lang w:eastAsia="ko-KR"/>
            </w:rPr>
          </w:rPrChange>
        </w:rPr>
        <w:t>We have included the optimizer and learning rate of the network starting</w:t>
      </w:r>
      <w:r w:rsidR="009167DB">
        <w:rPr>
          <w:color w:val="0000FF"/>
          <w:lang w:eastAsia="ko-KR"/>
        </w:rPr>
        <w:t>.</w:t>
      </w:r>
    </w:p>
    <w:p w14:paraId="3734C74D" w14:textId="53B721CB" w:rsidR="009167DB" w:rsidRDefault="009167DB" w:rsidP="0008320A">
      <w:pPr>
        <w:jc w:val="both"/>
        <w:rPr>
          <w:color w:val="0000FF"/>
          <w:lang w:eastAsia="ko-KR"/>
        </w:rPr>
      </w:pPr>
    </w:p>
    <w:p w14:paraId="339859E4" w14:textId="0DBE5274" w:rsidR="009167DB" w:rsidRDefault="009167DB" w:rsidP="0008320A">
      <w:pPr>
        <w:jc w:val="both"/>
        <w:rPr>
          <w:color w:val="0000FF"/>
          <w:lang w:eastAsia="ko-KR"/>
        </w:rPr>
      </w:pPr>
      <w:r>
        <w:rPr>
          <w:color w:val="0000FF"/>
          <w:lang w:eastAsia="ko-KR"/>
        </w:rPr>
        <w:t>Page 3, line</w:t>
      </w:r>
      <w:r w:rsidR="001870E0">
        <w:rPr>
          <w:color w:val="0000FF"/>
          <w:lang w:eastAsia="ko-KR"/>
        </w:rPr>
        <w:t>s 152-153, Methods and Materials:</w:t>
      </w:r>
    </w:p>
    <w:p w14:paraId="65F4222C" w14:textId="34F18BF1" w:rsidR="001870E0" w:rsidRPr="001870E0" w:rsidRDefault="001870E0" w:rsidP="0008320A">
      <w:pPr>
        <w:jc w:val="both"/>
        <w:rPr>
          <w:color w:val="FF0000"/>
          <w:lang w:eastAsia="ko-KR"/>
          <w:rPrChange w:id="67" w:author="Xingde" w:date="2022-11-21T22:16:00Z">
            <w:rPr>
              <w:lang w:eastAsia="ko-KR"/>
            </w:rPr>
          </w:rPrChange>
        </w:rPr>
      </w:pPr>
      <w:r>
        <w:rPr>
          <w:color w:val="FF0000"/>
        </w:rPr>
        <w:t>“</w:t>
      </w:r>
      <w:r w:rsidRPr="001870E0">
        <w:rPr>
          <w:color w:val="FF0000"/>
        </w:rPr>
        <w:t>Stochastic gradient descent was used as the optimizer with a learning rate of 0.001 for the “B-frame slices CNN” and a learning rate of 0.01 for the “texture CNN” and the overall ensemble</w:t>
      </w:r>
      <w:r>
        <w:rPr>
          <w:color w:val="FF0000"/>
        </w:rPr>
        <w:t>”</w:t>
      </w:r>
    </w:p>
    <w:p w14:paraId="47291720" w14:textId="77777777" w:rsidR="00955773" w:rsidRDefault="00955773" w:rsidP="0008320A">
      <w:pPr>
        <w:jc w:val="both"/>
        <w:rPr>
          <w:lang w:eastAsia="ko-KR"/>
        </w:rPr>
      </w:pPr>
    </w:p>
    <w:p w14:paraId="775BFF2F" w14:textId="77777777" w:rsidR="0008320A" w:rsidRDefault="00E916A7" w:rsidP="0008320A">
      <w:pPr>
        <w:jc w:val="both"/>
        <w:rPr>
          <w:rFonts w:eastAsia="Times New Roman" w:cs="Segoe UI"/>
          <w:color w:val="201F1E"/>
          <w:szCs w:val="20"/>
          <w:bdr w:val="none" w:sz="0" w:space="0" w:color="auto" w:frame="1"/>
        </w:rPr>
      </w:pPr>
      <w:r w:rsidRPr="006136F6">
        <w:rPr>
          <w:b/>
          <w:color w:val="000000" w:themeColor="text1"/>
          <w:u w:val="single"/>
        </w:rPr>
        <w:t xml:space="preserve">Comment </w:t>
      </w:r>
      <w:r>
        <w:rPr>
          <w:rFonts w:eastAsiaTheme="minorEastAsia" w:hint="eastAsia"/>
          <w:b/>
          <w:color w:val="000000" w:themeColor="text1"/>
          <w:u w:val="single"/>
          <w:lang w:eastAsia="ko-KR"/>
        </w:rPr>
        <w:t>8</w:t>
      </w:r>
      <w:r w:rsidRPr="006136F6">
        <w:rPr>
          <w:color w:val="000000" w:themeColor="text1"/>
        </w:rPr>
        <w:t>:</w:t>
      </w:r>
      <w:r w:rsidR="0008320A">
        <w:rPr>
          <w:rFonts w:eastAsia="Times New Roman" w:cs="Segoe UI"/>
          <w:color w:val="201F1E"/>
          <w:szCs w:val="20"/>
          <w:bdr w:val="none" w:sz="0" w:space="0" w:color="auto" w:frame="1"/>
        </w:rPr>
        <w:t xml:space="preserve"> </w:t>
      </w:r>
    </w:p>
    <w:p w14:paraId="0E66C5FA" w14:textId="567F93F5" w:rsidR="00E916A7" w:rsidRPr="0008320A" w:rsidRDefault="0008320A" w:rsidP="0008320A">
      <w:pPr>
        <w:jc w:val="both"/>
        <w:rPr>
          <w:lang w:eastAsia="ko-KR"/>
        </w:rPr>
      </w:pPr>
      <w:r>
        <w:t>What is the software platform used for training? How long did the training take?</w:t>
      </w:r>
    </w:p>
    <w:p w14:paraId="1B3E7C8C" w14:textId="77777777" w:rsidR="0008320A" w:rsidRDefault="0008320A" w:rsidP="002B406A">
      <w:pPr>
        <w:jc w:val="both"/>
        <w:rPr>
          <w:rFonts w:eastAsia="Times New Roman" w:cs="Segoe UI"/>
          <w:color w:val="201F1E"/>
          <w:szCs w:val="20"/>
          <w:bdr w:val="none" w:sz="0" w:space="0" w:color="auto" w:frame="1"/>
        </w:rPr>
      </w:pPr>
    </w:p>
    <w:p w14:paraId="5A2B8D9D" w14:textId="4555B1AF" w:rsidR="002B406A" w:rsidRDefault="002B406A" w:rsidP="002B406A">
      <w:pPr>
        <w:jc w:val="both"/>
        <w:rPr>
          <w:lang w:eastAsia="ko-KR"/>
        </w:rPr>
      </w:pPr>
      <w:r w:rsidRPr="006136F6">
        <w:rPr>
          <w:b/>
          <w:u w:val="single"/>
          <w:lang w:eastAsia="ko-KR"/>
        </w:rPr>
        <w:t>Response</w:t>
      </w:r>
      <w:r w:rsidRPr="006136F6">
        <w:rPr>
          <w:lang w:eastAsia="ko-KR"/>
        </w:rPr>
        <w:t xml:space="preserve">: </w:t>
      </w:r>
    </w:p>
    <w:p w14:paraId="1B2514C4" w14:textId="0A0A4649" w:rsidR="00000C60" w:rsidRPr="00CA7FBE" w:rsidRDefault="00955773" w:rsidP="00000C60">
      <w:pPr>
        <w:jc w:val="both"/>
        <w:rPr>
          <w:color w:val="0000FF"/>
          <w:lang w:eastAsia="ko-KR"/>
        </w:rPr>
      </w:pPr>
      <w:r w:rsidRPr="0010241D">
        <w:rPr>
          <w:color w:val="0000FF"/>
          <w:lang w:eastAsia="ko-KR"/>
          <w:rPrChange w:id="68" w:author="Xingde" w:date="2022-11-21T22:16:00Z">
            <w:rPr>
              <w:color w:val="1F497D" w:themeColor="text2"/>
              <w:lang w:eastAsia="ko-KR"/>
            </w:rPr>
          </w:rPrChange>
        </w:rPr>
        <w:t xml:space="preserve">We thank the reviewer for the question. </w:t>
      </w:r>
      <w:r w:rsidR="00FB764B" w:rsidRPr="0010241D">
        <w:rPr>
          <w:color w:val="0000FF"/>
          <w:lang w:eastAsia="ko-KR"/>
          <w:rPrChange w:id="69" w:author="Xingde" w:date="2022-11-21T22:16:00Z">
            <w:rPr>
              <w:color w:val="1F497D" w:themeColor="text2"/>
              <w:lang w:eastAsia="ko-KR"/>
            </w:rPr>
          </w:rPrChange>
        </w:rPr>
        <w:t>The study was conducted in Python/</w:t>
      </w:r>
      <w:proofErr w:type="spellStart"/>
      <w:proofErr w:type="gramStart"/>
      <w:r w:rsidR="00FB764B" w:rsidRPr="0010241D">
        <w:rPr>
          <w:color w:val="0000FF"/>
          <w:lang w:eastAsia="ko-KR"/>
          <w:rPrChange w:id="70" w:author="Xingde" w:date="2022-11-21T22:16:00Z">
            <w:rPr>
              <w:color w:val="1F497D" w:themeColor="text2"/>
              <w:lang w:eastAsia="ko-KR"/>
            </w:rPr>
          </w:rPrChange>
        </w:rPr>
        <w:t>Tensorflow</w:t>
      </w:r>
      <w:proofErr w:type="spellEnd"/>
      <w:proofErr w:type="gramEnd"/>
      <w:r w:rsidR="00FB764B" w:rsidRPr="0010241D">
        <w:rPr>
          <w:color w:val="0000FF"/>
          <w:lang w:eastAsia="ko-KR"/>
          <w:rPrChange w:id="71" w:author="Xingde" w:date="2022-11-21T22:16:00Z">
            <w:rPr>
              <w:color w:val="1F497D" w:themeColor="text2"/>
              <w:lang w:eastAsia="ko-KR"/>
            </w:rPr>
          </w:rPrChange>
        </w:rPr>
        <w:t xml:space="preserve"> and our code is available upon request</w:t>
      </w:r>
      <w:r w:rsidR="00885F92" w:rsidRPr="0010241D">
        <w:rPr>
          <w:color w:val="0000FF"/>
          <w:lang w:eastAsia="ko-KR"/>
          <w:rPrChange w:id="72" w:author="Xingde" w:date="2022-11-21T22:16:00Z">
            <w:rPr>
              <w:color w:val="1F497D" w:themeColor="text2"/>
              <w:lang w:eastAsia="ko-KR"/>
            </w:rPr>
          </w:rPrChange>
        </w:rPr>
        <w:t xml:space="preserve"> and will be shared on GitHub</w:t>
      </w:r>
      <w:r w:rsidR="00FB764B" w:rsidRPr="0010241D">
        <w:rPr>
          <w:color w:val="0000FF"/>
          <w:lang w:eastAsia="ko-KR"/>
          <w:rPrChange w:id="73" w:author="Xingde" w:date="2022-11-21T22:16:00Z">
            <w:rPr>
              <w:color w:val="1F497D" w:themeColor="text2"/>
              <w:lang w:eastAsia="ko-KR"/>
            </w:rPr>
          </w:rPrChange>
        </w:rPr>
        <w:t xml:space="preserve">. Our hardware is detailed on </w:t>
      </w:r>
      <w:r w:rsidR="00CA5412" w:rsidRPr="0010241D">
        <w:rPr>
          <w:color w:val="0000FF"/>
          <w:lang w:eastAsia="ko-KR"/>
          <w:rPrChange w:id="74" w:author="Xingde" w:date="2022-11-21T22:16:00Z">
            <w:rPr>
              <w:color w:val="1F497D" w:themeColor="text2"/>
              <w:lang w:eastAsia="ko-KR"/>
            </w:rPr>
          </w:rPrChange>
        </w:rPr>
        <w:t>line</w:t>
      </w:r>
      <w:ins w:id="75" w:author="Xingde" w:date="2022-11-21T22:33:00Z">
        <w:r w:rsidR="0067223E">
          <w:rPr>
            <w:color w:val="0000FF"/>
            <w:lang w:eastAsia="ko-KR"/>
          </w:rPr>
          <w:t>s</w:t>
        </w:r>
      </w:ins>
      <w:r w:rsidR="00CA5412" w:rsidRPr="0010241D">
        <w:rPr>
          <w:color w:val="0000FF"/>
          <w:lang w:eastAsia="ko-KR"/>
          <w:rPrChange w:id="76" w:author="Xingde" w:date="2022-11-21T22:16:00Z">
            <w:rPr>
              <w:color w:val="1F497D" w:themeColor="text2"/>
              <w:lang w:eastAsia="ko-KR"/>
            </w:rPr>
          </w:rPrChange>
        </w:rPr>
        <w:t xml:space="preserve"> </w:t>
      </w:r>
      <w:r w:rsidR="00CA7FBE">
        <w:rPr>
          <w:color w:val="0000FF"/>
          <w:lang w:eastAsia="ko-KR"/>
        </w:rPr>
        <w:t>162-163 and 167-168.</w:t>
      </w:r>
    </w:p>
    <w:p w14:paraId="1A1955FF" w14:textId="77777777" w:rsidR="00463267" w:rsidRDefault="00463267" w:rsidP="00050365">
      <w:pPr>
        <w:spacing w:after="200" w:line="276" w:lineRule="auto"/>
        <w:rPr>
          <w:b/>
          <w:color w:val="000000" w:themeColor="text1"/>
          <w:sz w:val="28"/>
        </w:rPr>
      </w:pPr>
    </w:p>
    <w:p w14:paraId="245CE611" w14:textId="4B586B4D" w:rsidR="003659FB" w:rsidRPr="003659FB" w:rsidRDefault="003659FB" w:rsidP="00050365">
      <w:pPr>
        <w:spacing w:after="200" w:line="276" w:lineRule="auto"/>
        <w:rPr>
          <w:rFonts w:eastAsiaTheme="minorEastAsia"/>
          <w:b/>
          <w:color w:val="000000" w:themeColor="text1"/>
          <w:sz w:val="28"/>
          <w:lang w:eastAsia="ko-KR"/>
        </w:rPr>
      </w:pPr>
      <w:r w:rsidRPr="006136F6">
        <w:rPr>
          <w:b/>
          <w:color w:val="000000" w:themeColor="text1"/>
          <w:sz w:val="28"/>
        </w:rPr>
        <w:t xml:space="preserve">Responses to Comments from Reviewer </w:t>
      </w:r>
      <w:r>
        <w:rPr>
          <w:rFonts w:eastAsiaTheme="minorEastAsia" w:hint="eastAsia"/>
          <w:b/>
          <w:color w:val="000000" w:themeColor="text1"/>
          <w:sz w:val="28"/>
          <w:lang w:eastAsia="ko-KR"/>
        </w:rPr>
        <w:t>2</w:t>
      </w:r>
    </w:p>
    <w:p w14:paraId="738B4603" w14:textId="77777777" w:rsidR="003659FB" w:rsidRDefault="003659FB" w:rsidP="00C564EF">
      <w:pPr>
        <w:jc w:val="both"/>
        <w:rPr>
          <w:rFonts w:eastAsiaTheme="minorEastAsia" w:cs="Segoe UI"/>
          <w:color w:val="201F1E"/>
          <w:szCs w:val="20"/>
          <w:bdr w:val="none" w:sz="0" w:space="0" w:color="auto" w:frame="1"/>
          <w:lang w:eastAsia="ko-KR"/>
        </w:rPr>
      </w:pPr>
      <w:r>
        <w:rPr>
          <w:rFonts w:eastAsiaTheme="minorEastAsia" w:hint="eastAsia"/>
          <w:b/>
          <w:color w:val="000000" w:themeColor="text1"/>
          <w:u w:val="single"/>
          <w:lang w:eastAsia="ko-KR"/>
        </w:rPr>
        <w:t>General Comment</w:t>
      </w:r>
      <w:r w:rsidRPr="006136F6">
        <w:rPr>
          <w:color w:val="000000" w:themeColor="text1"/>
        </w:rPr>
        <w:t>:</w:t>
      </w:r>
    </w:p>
    <w:p w14:paraId="0D0DBC74" w14:textId="5C8E8D92" w:rsidR="00F41FD5" w:rsidRDefault="00F41FD5" w:rsidP="008D5434">
      <w:pPr>
        <w:jc w:val="both"/>
        <w:rPr>
          <w:rFonts w:eastAsia="Times New Roman" w:cs="Segoe UI"/>
          <w:color w:val="201F1E"/>
          <w:szCs w:val="20"/>
          <w:bdr w:val="none" w:sz="0" w:space="0" w:color="auto" w:frame="1"/>
        </w:rPr>
      </w:pPr>
      <w:r w:rsidRPr="00F41FD5">
        <w:rPr>
          <w:rFonts w:eastAsia="Times New Roman" w:cs="Segoe UI"/>
          <w:color w:val="201F1E"/>
          <w:szCs w:val="20"/>
          <w:bdr w:val="none" w:sz="0" w:space="0" w:color="auto" w:frame="1"/>
        </w:rPr>
        <w:t>This paper presents a novel ensemble based deep learning model to classify cancerous and non-cancerous brain tissues. The paper trained the network using 5831 images and corresponding texture images generated by grey level co-occurrence matrix (GLCM) from 7 patients. The trained model was then tested on an independent dataset from 4 patients with impressive accuracy (93% sensitivity and 97% specificity). The study design is rigorous, and the organization of paper is clear. The clinical results are significant in improving neurosurgery in real time. This paper can be accepted after addressing the following minor comments:</w:t>
      </w:r>
    </w:p>
    <w:p w14:paraId="13FE397D" w14:textId="278AAC6B" w:rsidR="00F41FD5" w:rsidRDefault="00F41FD5" w:rsidP="008D5434">
      <w:pPr>
        <w:jc w:val="both"/>
        <w:rPr>
          <w:rFonts w:eastAsia="Times New Roman" w:cs="Segoe UI"/>
          <w:color w:val="201F1E"/>
          <w:szCs w:val="20"/>
          <w:bdr w:val="none" w:sz="0" w:space="0" w:color="auto" w:frame="1"/>
        </w:rPr>
      </w:pPr>
    </w:p>
    <w:p w14:paraId="0E054DC8" w14:textId="73E2FE1A" w:rsidR="002143FC" w:rsidRPr="002143FC" w:rsidRDefault="002143FC" w:rsidP="008D5434">
      <w:pPr>
        <w:jc w:val="both"/>
        <w:rPr>
          <w:rFonts w:eastAsia="Times New Roman" w:cs="Segoe UI"/>
          <w:b/>
          <w:bCs/>
          <w:color w:val="201F1E"/>
          <w:szCs w:val="20"/>
          <w:u w:val="single"/>
          <w:bdr w:val="none" w:sz="0" w:space="0" w:color="auto" w:frame="1"/>
        </w:rPr>
      </w:pPr>
      <w:r w:rsidRPr="002143FC">
        <w:rPr>
          <w:rFonts w:eastAsia="Times New Roman" w:cs="Segoe UI"/>
          <w:b/>
          <w:bCs/>
          <w:color w:val="201F1E"/>
          <w:szCs w:val="20"/>
          <w:u w:val="single"/>
          <w:bdr w:val="none" w:sz="0" w:space="0" w:color="auto" w:frame="1"/>
        </w:rPr>
        <w:t xml:space="preserve">Response: </w:t>
      </w:r>
    </w:p>
    <w:p w14:paraId="663B1E02" w14:textId="12759158" w:rsidR="002143FC" w:rsidRPr="0010241D" w:rsidRDefault="002143FC" w:rsidP="008D5434">
      <w:pPr>
        <w:jc w:val="both"/>
        <w:rPr>
          <w:rFonts w:eastAsia="Times New Roman" w:cs="Segoe UI"/>
          <w:color w:val="0000FF"/>
          <w:szCs w:val="20"/>
          <w:bdr w:val="none" w:sz="0" w:space="0" w:color="auto" w:frame="1"/>
          <w:rPrChange w:id="77" w:author="Xingde" w:date="2022-11-21T22:16:00Z">
            <w:rPr>
              <w:rFonts w:eastAsia="Times New Roman" w:cs="Segoe UI"/>
              <w:color w:val="1F497D" w:themeColor="text2"/>
              <w:szCs w:val="20"/>
              <w:bdr w:val="none" w:sz="0" w:space="0" w:color="auto" w:frame="1"/>
            </w:rPr>
          </w:rPrChange>
        </w:rPr>
      </w:pPr>
      <w:r w:rsidRPr="0010241D">
        <w:rPr>
          <w:rFonts w:eastAsia="Times New Roman" w:cs="Segoe UI"/>
          <w:color w:val="0000FF"/>
          <w:szCs w:val="20"/>
          <w:bdr w:val="none" w:sz="0" w:space="0" w:color="auto" w:frame="1"/>
          <w:rPrChange w:id="78" w:author="Xingde" w:date="2022-11-21T22:16:00Z">
            <w:rPr>
              <w:rFonts w:eastAsia="Times New Roman" w:cs="Segoe UI"/>
              <w:color w:val="1F497D" w:themeColor="text2"/>
              <w:szCs w:val="20"/>
              <w:bdr w:val="none" w:sz="0" w:space="0" w:color="auto" w:frame="1"/>
            </w:rPr>
          </w:rPrChange>
        </w:rPr>
        <w:t>Thank you so much for your encouragement and summary!</w:t>
      </w:r>
    </w:p>
    <w:p w14:paraId="6DF33D7C" w14:textId="77777777" w:rsidR="002143FC" w:rsidRDefault="002143FC" w:rsidP="008D5434">
      <w:pPr>
        <w:jc w:val="both"/>
        <w:rPr>
          <w:rFonts w:eastAsia="Times New Roman" w:cs="Segoe UI"/>
          <w:color w:val="201F1E"/>
          <w:szCs w:val="20"/>
          <w:bdr w:val="none" w:sz="0" w:space="0" w:color="auto" w:frame="1"/>
        </w:rPr>
      </w:pPr>
    </w:p>
    <w:p w14:paraId="3ED6BCB2" w14:textId="77777777" w:rsidR="00324857" w:rsidRPr="006136F6" w:rsidRDefault="00324857" w:rsidP="00324857">
      <w:pPr>
        <w:jc w:val="both"/>
        <w:rPr>
          <w:color w:val="000000" w:themeColor="text1"/>
        </w:rPr>
      </w:pPr>
      <w:r w:rsidRPr="006136F6">
        <w:rPr>
          <w:b/>
          <w:color w:val="000000" w:themeColor="text1"/>
          <w:u w:val="single"/>
        </w:rPr>
        <w:t>Comment 1</w:t>
      </w:r>
      <w:r w:rsidRPr="006136F6">
        <w:rPr>
          <w:color w:val="000000" w:themeColor="text1"/>
        </w:rPr>
        <w:t>:</w:t>
      </w:r>
    </w:p>
    <w:p w14:paraId="7BCAD941" w14:textId="297200CC" w:rsidR="00324857" w:rsidRPr="003D19CD" w:rsidRDefault="00425E3E" w:rsidP="00324857">
      <w:pPr>
        <w:jc w:val="both"/>
        <w:rPr>
          <w:rFonts w:eastAsia="Times New Roman" w:cs="Segoe UI"/>
          <w:color w:val="201F1E"/>
          <w:szCs w:val="20"/>
          <w:bdr w:val="none" w:sz="0" w:space="0" w:color="auto" w:frame="1"/>
        </w:rPr>
      </w:pPr>
      <w:r w:rsidRPr="003D19CD">
        <w:rPr>
          <w:rFonts w:eastAsia="Times New Roman" w:cs="Segoe UI"/>
          <w:color w:val="201F1E"/>
          <w:szCs w:val="20"/>
          <w:bdr w:val="none" w:sz="0" w:space="0" w:color="auto" w:frame="1"/>
        </w:rPr>
        <w:t>In this study, how did the deep learning hyperparameters be tuned?</w:t>
      </w:r>
    </w:p>
    <w:p w14:paraId="15956E33" w14:textId="77777777" w:rsidR="00425E3E" w:rsidRDefault="00425E3E" w:rsidP="00324857">
      <w:pPr>
        <w:jc w:val="both"/>
        <w:rPr>
          <w:b/>
          <w:u w:val="single"/>
          <w:lang w:eastAsia="ko-KR"/>
        </w:rPr>
      </w:pPr>
    </w:p>
    <w:p w14:paraId="2FFD857B" w14:textId="45DDC35E" w:rsidR="00324857" w:rsidRDefault="00324857" w:rsidP="00324857">
      <w:pPr>
        <w:jc w:val="both"/>
        <w:rPr>
          <w:lang w:eastAsia="ko-KR"/>
        </w:rPr>
      </w:pPr>
      <w:r w:rsidRPr="006136F6">
        <w:rPr>
          <w:b/>
          <w:u w:val="single"/>
          <w:lang w:eastAsia="ko-KR"/>
        </w:rPr>
        <w:t>Response</w:t>
      </w:r>
      <w:r w:rsidRPr="006136F6">
        <w:rPr>
          <w:lang w:eastAsia="ko-KR"/>
        </w:rPr>
        <w:t xml:space="preserve">: </w:t>
      </w:r>
    </w:p>
    <w:p w14:paraId="08E73B87" w14:textId="77777777" w:rsidR="004D56A1" w:rsidRDefault="003C581A" w:rsidP="00324857">
      <w:pPr>
        <w:jc w:val="both"/>
        <w:rPr>
          <w:color w:val="0000FF"/>
          <w:lang w:eastAsia="ko-KR"/>
        </w:rPr>
      </w:pPr>
      <w:r w:rsidRPr="0010241D">
        <w:rPr>
          <w:color w:val="0000FF"/>
        </w:rPr>
        <w:t>We would like to thank the reviewer for bringing up the question.</w:t>
      </w:r>
      <w:r w:rsidRPr="0010241D">
        <w:rPr>
          <w:rFonts w:eastAsiaTheme="minorEastAsia" w:hint="eastAsia"/>
          <w:color w:val="0000FF"/>
          <w:lang w:eastAsia="ko-KR"/>
        </w:rPr>
        <w:t xml:space="preserve"> </w:t>
      </w:r>
      <w:r w:rsidR="008221C3" w:rsidRPr="0010241D">
        <w:rPr>
          <w:color w:val="0000FF"/>
          <w:lang w:eastAsia="ko-KR"/>
          <w:rPrChange w:id="79" w:author="Xingde" w:date="2022-11-21T22:16:00Z">
            <w:rPr>
              <w:color w:val="1F497D" w:themeColor="text2"/>
              <w:lang w:eastAsia="ko-KR"/>
            </w:rPr>
          </w:rPrChange>
        </w:rPr>
        <w:t xml:space="preserve">We </w:t>
      </w:r>
      <w:r w:rsidR="00210C15" w:rsidRPr="0010241D">
        <w:rPr>
          <w:color w:val="0000FF"/>
          <w:lang w:eastAsia="ko-KR"/>
          <w:rPrChange w:id="80" w:author="Xingde" w:date="2022-11-21T22:16:00Z">
            <w:rPr>
              <w:color w:val="1F497D" w:themeColor="text2"/>
              <w:lang w:eastAsia="ko-KR"/>
            </w:rPr>
          </w:rPrChange>
        </w:rPr>
        <w:t>have clarified that</w:t>
      </w:r>
      <w:r w:rsidR="008221C3" w:rsidRPr="0010241D">
        <w:rPr>
          <w:color w:val="0000FF"/>
          <w:lang w:eastAsia="ko-KR"/>
          <w:rPrChange w:id="81" w:author="Xingde" w:date="2022-11-21T22:16:00Z">
            <w:rPr>
              <w:color w:val="1F497D" w:themeColor="text2"/>
              <w:lang w:eastAsia="ko-KR"/>
            </w:rPr>
          </w:rPrChange>
        </w:rPr>
        <w:t xml:space="preserve"> hyperparameter</w:t>
      </w:r>
      <w:r w:rsidR="00210C15" w:rsidRPr="0010241D">
        <w:rPr>
          <w:color w:val="0000FF"/>
          <w:lang w:eastAsia="ko-KR"/>
          <w:rPrChange w:id="82" w:author="Xingde" w:date="2022-11-21T22:16:00Z">
            <w:rPr>
              <w:color w:val="1F497D" w:themeColor="text2"/>
              <w:lang w:eastAsia="ko-KR"/>
            </w:rPr>
          </w:rPrChange>
        </w:rPr>
        <w:t xml:space="preserve"> tuning</w:t>
      </w:r>
      <w:r w:rsidR="008221C3" w:rsidRPr="0010241D">
        <w:rPr>
          <w:color w:val="0000FF"/>
          <w:lang w:eastAsia="ko-KR"/>
          <w:rPrChange w:id="83" w:author="Xingde" w:date="2022-11-21T22:16:00Z">
            <w:rPr>
              <w:color w:val="1F497D" w:themeColor="text2"/>
              <w:lang w:eastAsia="ko-KR"/>
            </w:rPr>
          </w:rPrChange>
        </w:rPr>
        <w:t xml:space="preserve"> was made empirical</w:t>
      </w:r>
      <w:r w:rsidR="00210C15" w:rsidRPr="0010241D">
        <w:rPr>
          <w:color w:val="0000FF"/>
          <w:lang w:eastAsia="ko-KR"/>
          <w:rPrChange w:id="84" w:author="Xingde" w:date="2022-11-21T22:16:00Z">
            <w:rPr>
              <w:color w:val="1F497D" w:themeColor="text2"/>
              <w:lang w:eastAsia="ko-KR"/>
            </w:rPr>
          </w:rPrChange>
        </w:rPr>
        <w:t>ly (</w:t>
      </w:r>
      <w:r w:rsidR="008221C3" w:rsidRPr="0010241D">
        <w:rPr>
          <w:color w:val="0000FF"/>
          <w:lang w:eastAsia="ko-KR"/>
          <w:rPrChange w:id="85" w:author="Xingde" w:date="2022-11-21T22:16:00Z">
            <w:rPr>
              <w:color w:val="1F497D" w:themeColor="text2"/>
              <w:lang w:eastAsia="ko-KR"/>
            </w:rPr>
          </w:rPrChange>
        </w:rPr>
        <w:t>line</w:t>
      </w:r>
      <w:r w:rsidR="00372C75">
        <w:rPr>
          <w:color w:val="0000FF"/>
          <w:lang w:eastAsia="ko-KR"/>
        </w:rPr>
        <w:t>s 160-162)</w:t>
      </w:r>
      <w:r w:rsidR="008221C3" w:rsidRPr="0010241D">
        <w:rPr>
          <w:color w:val="0000FF"/>
          <w:lang w:eastAsia="ko-KR"/>
          <w:rPrChange w:id="86" w:author="Xingde" w:date="2022-11-21T22:16:00Z">
            <w:rPr>
              <w:color w:val="1F497D" w:themeColor="text2"/>
              <w:lang w:eastAsia="ko-KR"/>
            </w:rPr>
          </w:rPrChange>
        </w:rPr>
        <w:t>.</w:t>
      </w:r>
      <w:r w:rsidR="00EE7FF8" w:rsidRPr="0010241D">
        <w:rPr>
          <w:color w:val="0000FF"/>
          <w:lang w:eastAsia="ko-KR"/>
          <w:rPrChange w:id="87" w:author="Xingde" w:date="2022-11-21T22:16:00Z">
            <w:rPr>
              <w:color w:val="1F497D" w:themeColor="text2"/>
              <w:lang w:eastAsia="ko-KR"/>
            </w:rPr>
          </w:rPrChange>
        </w:rPr>
        <w:t xml:space="preserve"> </w:t>
      </w:r>
      <w:r w:rsidR="009D373B" w:rsidRPr="0010241D">
        <w:rPr>
          <w:color w:val="0000FF"/>
          <w:lang w:eastAsia="ko-KR"/>
          <w:rPrChange w:id="88" w:author="Xingde" w:date="2022-11-21T22:16:00Z">
            <w:rPr>
              <w:color w:val="1F497D" w:themeColor="text2"/>
              <w:lang w:eastAsia="ko-KR"/>
            </w:rPr>
          </w:rPrChange>
        </w:rPr>
        <w:t>Specifically,</w:t>
      </w:r>
      <w:r w:rsidR="00EE7FF8" w:rsidRPr="0010241D">
        <w:rPr>
          <w:color w:val="0000FF"/>
          <w:lang w:eastAsia="ko-KR"/>
          <w:rPrChange w:id="89" w:author="Xingde" w:date="2022-11-21T22:16:00Z">
            <w:rPr>
              <w:color w:val="1F497D" w:themeColor="text2"/>
              <w:lang w:eastAsia="ko-KR"/>
            </w:rPr>
          </w:rPrChange>
        </w:rPr>
        <w:t xml:space="preserve"> the neural networks </w:t>
      </w:r>
      <w:r w:rsidR="009D2E49" w:rsidRPr="0010241D">
        <w:rPr>
          <w:color w:val="0000FF"/>
          <w:lang w:eastAsia="ko-KR"/>
          <w:rPrChange w:id="90" w:author="Xingde" w:date="2022-11-21T22:16:00Z">
            <w:rPr>
              <w:color w:val="1F497D" w:themeColor="text2"/>
              <w:lang w:eastAsia="ko-KR"/>
            </w:rPr>
          </w:rPrChange>
        </w:rPr>
        <w:t>we</w:t>
      </w:r>
      <w:r w:rsidR="00EE7FF8" w:rsidRPr="0010241D">
        <w:rPr>
          <w:color w:val="0000FF"/>
          <w:lang w:eastAsia="ko-KR"/>
          <w:rPrChange w:id="91" w:author="Xingde" w:date="2022-11-21T22:16:00Z">
            <w:rPr>
              <w:color w:val="1F497D" w:themeColor="text2"/>
              <w:lang w:eastAsia="ko-KR"/>
            </w:rPr>
          </w:rPrChange>
        </w:rPr>
        <w:t xml:space="preserve">re designed </w:t>
      </w:r>
      <w:r w:rsidR="009D373B" w:rsidRPr="0010241D">
        <w:rPr>
          <w:color w:val="0000FF"/>
          <w:lang w:eastAsia="ko-KR"/>
          <w:rPrChange w:id="92" w:author="Xingde" w:date="2022-11-21T22:16:00Z">
            <w:rPr>
              <w:color w:val="1F497D" w:themeColor="text2"/>
              <w:lang w:eastAsia="ko-KR"/>
            </w:rPr>
          </w:rPrChange>
        </w:rPr>
        <w:t>according to well-established</w:t>
      </w:r>
      <w:r w:rsidR="00EE7FF8" w:rsidRPr="0010241D">
        <w:rPr>
          <w:color w:val="0000FF"/>
          <w:lang w:eastAsia="ko-KR"/>
          <w:rPrChange w:id="93" w:author="Xingde" w:date="2022-11-21T22:16:00Z">
            <w:rPr>
              <w:color w:val="1F497D" w:themeColor="text2"/>
              <w:lang w:eastAsia="ko-KR"/>
            </w:rPr>
          </w:rPrChange>
        </w:rPr>
        <w:t xml:space="preserve"> general principles</w:t>
      </w:r>
      <w:r w:rsidR="006C6AE6" w:rsidRPr="0010241D">
        <w:rPr>
          <w:color w:val="0000FF"/>
          <w:lang w:eastAsia="ko-KR"/>
          <w:rPrChange w:id="94" w:author="Xingde" w:date="2022-11-21T22:16:00Z">
            <w:rPr>
              <w:color w:val="1F497D" w:themeColor="text2"/>
              <w:lang w:eastAsia="ko-KR"/>
            </w:rPr>
          </w:rPrChange>
        </w:rPr>
        <w:t xml:space="preserve"> (such as </w:t>
      </w:r>
      <w:r w:rsidR="009D373B" w:rsidRPr="0010241D">
        <w:rPr>
          <w:color w:val="0000FF"/>
          <w:lang w:eastAsia="ko-KR"/>
          <w:rPrChange w:id="95" w:author="Xingde" w:date="2022-11-21T22:16:00Z">
            <w:rPr>
              <w:color w:val="1F497D" w:themeColor="text2"/>
              <w:lang w:eastAsia="ko-KR"/>
            </w:rPr>
          </w:rPrChange>
        </w:rPr>
        <w:t>increasing the number of</w:t>
      </w:r>
      <w:r w:rsidR="006C6AE6" w:rsidRPr="0010241D">
        <w:rPr>
          <w:color w:val="0000FF"/>
          <w:lang w:eastAsia="ko-KR"/>
          <w:rPrChange w:id="96" w:author="Xingde" w:date="2022-11-21T22:16:00Z">
            <w:rPr>
              <w:color w:val="1F497D" w:themeColor="text2"/>
              <w:lang w:eastAsia="ko-KR"/>
            </w:rPr>
          </w:rPrChange>
        </w:rPr>
        <w:t xml:space="preserve"> </w:t>
      </w:r>
      <w:r w:rsidR="006C6AE6" w:rsidRPr="0010241D">
        <w:rPr>
          <w:color w:val="0000FF"/>
          <w:lang w:eastAsia="ko-KR"/>
          <w:rPrChange w:id="97" w:author="Xingde" w:date="2022-11-21T22:16:00Z">
            <w:rPr>
              <w:color w:val="1F497D" w:themeColor="text2"/>
              <w:lang w:eastAsia="ko-KR"/>
            </w:rPr>
          </w:rPrChange>
        </w:rPr>
        <w:lastRenderedPageBreak/>
        <w:t>feature maps as the size of each feature map becomes smaller)</w:t>
      </w:r>
      <w:r w:rsidR="00EE7FF8" w:rsidRPr="0010241D">
        <w:rPr>
          <w:color w:val="0000FF"/>
          <w:lang w:eastAsia="ko-KR"/>
          <w:rPrChange w:id="98" w:author="Xingde" w:date="2022-11-21T22:16:00Z">
            <w:rPr>
              <w:color w:val="1F497D" w:themeColor="text2"/>
              <w:lang w:eastAsia="ko-KR"/>
            </w:rPr>
          </w:rPrChange>
        </w:rPr>
        <w:t xml:space="preserve">, which are described in </w:t>
      </w:r>
      <w:r w:rsidR="009D373B" w:rsidRPr="0010241D">
        <w:rPr>
          <w:color w:val="0000FF"/>
          <w:lang w:eastAsia="ko-KR"/>
          <w:rPrChange w:id="99" w:author="Xingde" w:date="2022-11-21T22:16:00Z">
            <w:rPr>
              <w:color w:val="1F497D" w:themeColor="text2"/>
              <w:lang w:eastAsia="ko-KR"/>
            </w:rPr>
          </w:rPrChange>
        </w:rPr>
        <w:t>S</w:t>
      </w:r>
      <w:r w:rsidR="00DB15BA" w:rsidRPr="0010241D">
        <w:rPr>
          <w:color w:val="0000FF"/>
          <w:lang w:eastAsia="ko-KR"/>
          <w:rPrChange w:id="100" w:author="Xingde" w:date="2022-11-21T22:16:00Z">
            <w:rPr>
              <w:color w:val="1F497D" w:themeColor="text2"/>
              <w:lang w:eastAsia="ko-KR"/>
            </w:rPr>
          </w:rPrChange>
        </w:rPr>
        <w:t>ubs</w:t>
      </w:r>
      <w:r w:rsidR="00EE7FF8" w:rsidRPr="0010241D">
        <w:rPr>
          <w:color w:val="0000FF"/>
          <w:lang w:eastAsia="ko-KR"/>
          <w:rPrChange w:id="101" w:author="Xingde" w:date="2022-11-21T22:16:00Z">
            <w:rPr>
              <w:color w:val="1F497D" w:themeColor="text2"/>
              <w:lang w:eastAsia="ko-KR"/>
            </w:rPr>
          </w:rPrChange>
        </w:rPr>
        <w:t>ection 2.3</w:t>
      </w:r>
      <w:r w:rsidR="006C6AE6" w:rsidRPr="0010241D">
        <w:rPr>
          <w:color w:val="0000FF"/>
          <w:lang w:eastAsia="ko-KR"/>
          <w:rPrChange w:id="102" w:author="Xingde" w:date="2022-11-21T22:16:00Z">
            <w:rPr>
              <w:color w:val="1F497D" w:themeColor="text2"/>
              <w:lang w:eastAsia="ko-KR"/>
            </w:rPr>
          </w:rPrChange>
        </w:rPr>
        <w:t>.</w:t>
      </w:r>
      <w:r w:rsidR="00372C75">
        <w:rPr>
          <w:color w:val="0000FF"/>
          <w:lang w:eastAsia="ko-KR"/>
        </w:rPr>
        <w:t xml:space="preserve"> </w:t>
      </w:r>
    </w:p>
    <w:p w14:paraId="5B687838" w14:textId="77777777" w:rsidR="004D56A1" w:rsidRDefault="004D56A1" w:rsidP="00324857">
      <w:pPr>
        <w:jc w:val="both"/>
        <w:rPr>
          <w:color w:val="0000FF"/>
          <w:lang w:eastAsia="ko-KR"/>
        </w:rPr>
      </w:pPr>
    </w:p>
    <w:p w14:paraId="679CD645" w14:textId="0974A848" w:rsidR="00535423" w:rsidRPr="0010241D" w:rsidRDefault="00372C75" w:rsidP="00324857">
      <w:pPr>
        <w:jc w:val="both"/>
        <w:rPr>
          <w:color w:val="0000FF"/>
          <w:lang w:eastAsia="ko-KR"/>
          <w:rPrChange w:id="103" w:author="Xingde" w:date="2022-11-21T22:16:00Z">
            <w:rPr>
              <w:color w:val="1F497D" w:themeColor="text2"/>
              <w:lang w:eastAsia="ko-KR"/>
            </w:rPr>
          </w:rPrChange>
        </w:rPr>
      </w:pPr>
      <w:r>
        <w:rPr>
          <w:color w:val="0000FF"/>
          <w:lang w:eastAsia="ko-KR"/>
        </w:rPr>
        <w:t xml:space="preserve">See our response to Reviewer 1 Comment 6. </w:t>
      </w:r>
    </w:p>
    <w:p w14:paraId="2BF684B2" w14:textId="77777777" w:rsidR="00324857" w:rsidRPr="00E916A7" w:rsidRDefault="00324857" w:rsidP="00324857">
      <w:pPr>
        <w:jc w:val="both"/>
        <w:rPr>
          <w:rFonts w:eastAsiaTheme="minorEastAsia"/>
          <w:lang w:eastAsia="ko-KR"/>
        </w:rPr>
      </w:pPr>
    </w:p>
    <w:p w14:paraId="2B4D5F4E" w14:textId="77777777" w:rsidR="00324857" w:rsidRPr="0024153E" w:rsidRDefault="00324857" w:rsidP="00324857">
      <w:pPr>
        <w:jc w:val="both"/>
        <w:rPr>
          <w:color w:val="000000" w:themeColor="text1"/>
        </w:rPr>
      </w:pPr>
      <w:r w:rsidRPr="006136F6">
        <w:rPr>
          <w:b/>
          <w:color w:val="000000" w:themeColor="text1"/>
          <w:u w:val="single"/>
        </w:rPr>
        <w:t>Comment 2</w:t>
      </w:r>
      <w:r w:rsidRPr="006136F6">
        <w:rPr>
          <w:color w:val="000000" w:themeColor="text1"/>
        </w:rPr>
        <w:t xml:space="preserve">: </w:t>
      </w:r>
    </w:p>
    <w:p w14:paraId="0D82AE85" w14:textId="2B2EBA56" w:rsidR="00324857" w:rsidRDefault="00425E3E" w:rsidP="00324857">
      <w:pPr>
        <w:jc w:val="both"/>
        <w:rPr>
          <w:rFonts w:eastAsia="Batang"/>
          <w:lang w:eastAsia="ko-KR"/>
        </w:rPr>
      </w:pPr>
      <w:r w:rsidRPr="00425E3E">
        <w:rPr>
          <w:rFonts w:eastAsia="Batang"/>
          <w:lang w:eastAsia="ko-KR"/>
        </w:rPr>
        <w:t>In section 2.3, ensemble learning, is it stacking ensemble? If yes, it should be clearly mentioned in the manuscript.</w:t>
      </w:r>
    </w:p>
    <w:p w14:paraId="3AAF44AB" w14:textId="77777777" w:rsidR="00425E3E" w:rsidRDefault="00425E3E" w:rsidP="00324857">
      <w:pPr>
        <w:jc w:val="both"/>
        <w:rPr>
          <w:rFonts w:eastAsia="Batang"/>
          <w:lang w:eastAsia="ko-KR"/>
        </w:rPr>
      </w:pPr>
    </w:p>
    <w:p w14:paraId="35BA3B65" w14:textId="458A0D58" w:rsidR="00324857" w:rsidRPr="006C6AE6" w:rsidRDefault="00324857" w:rsidP="00324857">
      <w:pPr>
        <w:jc w:val="both"/>
        <w:rPr>
          <w:lang w:eastAsia="ko-KR"/>
        </w:rPr>
      </w:pPr>
      <w:r w:rsidRPr="006136F6">
        <w:rPr>
          <w:b/>
          <w:u w:val="single"/>
          <w:lang w:eastAsia="ko-KR"/>
        </w:rPr>
        <w:t>Response</w:t>
      </w:r>
      <w:r w:rsidRPr="006136F6">
        <w:rPr>
          <w:lang w:eastAsia="ko-KR"/>
        </w:rPr>
        <w:t xml:space="preserve">: </w:t>
      </w:r>
    </w:p>
    <w:p w14:paraId="15A8E25D" w14:textId="4D3D96C3" w:rsidR="006C6AE6" w:rsidRPr="0010241D" w:rsidRDefault="006C6AE6" w:rsidP="00324857">
      <w:pPr>
        <w:jc w:val="both"/>
        <w:rPr>
          <w:rFonts w:eastAsiaTheme="minorEastAsia"/>
          <w:bCs/>
          <w:color w:val="0000FF"/>
          <w:lang w:eastAsia="ko-KR"/>
          <w:rPrChange w:id="104" w:author="Xingde" w:date="2022-11-21T22:16:00Z">
            <w:rPr>
              <w:rFonts w:eastAsiaTheme="minorEastAsia"/>
              <w:bCs/>
              <w:color w:val="1F497D" w:themeColor="text2"/>
              <w:lang w:eastAsia="ko-KR"/>
            </w:rPr>
          </w:rPrChange>
        </w:rPr>
      </w:pPr>
      <w:r w:rsidRPr="0010241D">
        <w:rPr>
          <w:rFonts w:eastAsiaTheme="minorEastAsia"/>
          <w:bCs/>
          <w:color w:val="0000FF"/>
          <w:lang w:eastAsia="ko-KR"/>
          <w:rPrChange w:id="105" w:author="Xingde" w:date="2022-11-21T22:16:00Z">
            <w:rPr>
              <w:rFonts w:eastAsiaTheme="minorEastAsia"/>
              <w:bCs/>
              <w:color w:val="1F497D" w:themeColor="text2"/>
              <w:lang w:eastAsia="ko-KR"/>
            </w:rPr>
          </w:rPrChange>
        </w:rPr>
        <w:t>We thank the reviewer for the comment. In our study, we have two separate cancer-classifying networks (one trained on B-frame</w:t>
      </w:r>
      <w:r w:rsidR="009D373B" w:rsidRPr="0010241D">
        <w:rPr>
          <w:rFonts w:eastAsiaTheme="minorEastAsia"/>
          <w:bCs/>
          <w:color w:val="0000FF"/>
          <w:lang w:eastAsia="ko-KR"/>
          <w:rPrChange w:id="106" w:author="Xingde" w:date="2022-11-21T22:16:00Z">
            <w:rPr>
              <w:rFonts w:eastAsiaTheme="minorEastAsia"/>
              <w:bCs/>
              <w:color w:val="1F497D" w:themeColor="text2"/>
              <w:lang w:eastAsia="ko-KR"/>
            </w:rPr>
          </w:rPrChange>
        </w:rPr>
        <w:t>s</w:t>
      </w:r>
      <w:r w:rsidRPr="0010241D">
        <w:rPr>
          <w:rFonts w:eastAsiaTheme="minorEastAsia"/>
          <w:bCs/>
          <w:color w:val="0000FF"/>
          <w:lang w:eastAsia="ko-KR"/>
          <w:rPrChange w:id="107" w:author="Xingde" w:date="2022-11-21T22:16:00Z">
            <w:rPr>
              <w:rFonts w:eastAsiaTheme="minorEastAsia"/>
              <w:bCs/>
              <w:color w:val="1F497D" w:themeColor="text2"/>
              <w:lang w:eastAsia="ko-KR"/>
            </w:rPr>
          </w:rPrChange>
        </w:rPr>
        <w:t>, the other trained on textur</w:t>
      </w:r>
      <w:r w:rsidR="009D373B" w:rsidRPr="0010241D">
        <w:rPr>
          <w:rFonts w:eastAsiaTheme="minorEastAsia"/>
          <w:bCs/>
          <w:color w:val="0000FF"/>
          <w:lang w:eastAsia="ko-KR"/>
          <w:rPrChange w:id="108" w:author="Xingde" w:date="2022-11-21T22:16:00Z">
            <w:rPr>
              <w:rFonts w:eastAsiaTheme="minorEastAsia"/>
              <w:bCs/>
              <w:color w:val="1F497D" w:themeColor="text2"/>
              <w:lang w:eastAsia="ko-KR"/>
            </w:rPr>
          </w:rPrChange>
        </w:rPr>
        <w:t>al features</w:t>
      </w:r>
      <w:r w:rsidRPr="0010241D">
        <w:rPr>
          <w:rFonts w:eastAsiaTheme="minorEastAsia"/>
          <w:bCs/>
          <w:color w:val="0000FF"/>
          <w:lang w:eastAsia="ko-KR"/>
          <w:rPrChange w:id="109" w:author="Xingde" w:date="2022-11-21T22:16:00Z">
            <w:rPr>
              <w:rFonts w:eastAsiaTheme="minorEastAsia"/>
              <w:bCs/>
              <w:color w:val="1F497D" w:themeColor="text2"/>
              <w:lang w:eastAsia="ko-KR"/>
            </w:rPr>
          </w:rPrChange>
        </w:rPr>
        <w:t xml:space="preserve">). Then, their feature embedding (the penultimate layer) is concatenated and </w:t>
      </w:r>
      <w:r w:rsidR="00CD7743" w:rsidRPr="0010241D">
        <w:rPr>
          <w:rFonts w:eastAsiaTheme="minorEastAsia"/>
          <w:bCs/>
          <w:color w:val="0000FF"/>
          <w:lang w:eastAsia="ko-KR"/>
          <w:rPrChange w:id="110" w:author="Xingde" w:date="2022-11-21T22:16:00Z">
            <w:rPr>
              <w:rFonts w:eastAsiaTheme="minorEastAsia"/>
              <w:bCs/>
              <w:color w:val="1F497D" w:themeColor="text2"/>
              <w:lang w:eastAsia="ko-KR"/>
            </w:rPr>
          </w:rPrChange>
        </w:rPr>
        <w:t>f</w:t>
      </w:r>
      <w:r w:rsidR="009D373B" w:rsidRPr="0010241D">
        <w:rPr>
          <w:rFonts w:eastAsiaTheme="minorEastAsia"/>
          <w:bCs/>
          <w:color w:val="0000FF"/>
          <w:lang w:eastAsia="ko-KR"/>
          <w:rPrChange w:id="111" w:author="Xingde" w:date="2022-11-21T22:16:00Z">
            <w:rPr>
              <w:rFonts w:eastAsiaTheme="minorEastAsia"/>
              <w:bCs/>
              <w:color w:val="1F497D" w:themeColor="text2"/>
              <w:lang w:eastAsia="ko-KR"/>
            </w:rPr>
          </w:rPrChange>
        </w:rPr>
        <w:t>ed</w:t>
      </w:r>
      <w:r w:rsidR="00CD7743" w:rsidRPr="0010241D">
        <w:rPr>
          <w:rFonts w:eastAsiaTheme="minorEastAsia"/>
          <w:bCs/>
          <w:color w:val="0000FF"/>
          <w:lang w:eastAsia="ko-KR"/>
          <w:rPrChange w:id="112" w:author="Xingde" w:date="2022-11-21T22:16:00Z">
            <w:rPr>
              <w:rFonts w:eastAsiaTheme="minorEastAsia"/>
              <w:bCs/>
              <w:color w:val="1F497D" w:themeColor="text2"/>
              <w:lang w:eastAsia="ko-KR"/>
            </w:rPr>
          </w:rPrChange>
        </w:rPr>
        <w:t xml:space="preserve"> into a multi-layer perceptron which predicts the likelihood of cance</w:t>
      </w:r>
      <w:r w:rsidR="009D373B" w:rsidRPr="0010241D">
        <w:rPr>
          <w:rFonts w:eastAsiaTheme="minorEastAsia"/>
          <w:bCs/>
          <w:color w:val="0000FF"/>
          <w:lang w:eastAsia="ko-KR"/>
          <w:rPrChange w:id="113" w:author="Xingde" w:date="2022-11-21T22:16:00Z">
            <w:rPr>
              <w:rFonts w:eastAsiaTheme="minorEastAsia"/>
              <w:bCs/>
              <w:color w:val="1F497D" w:themeColor="text2"/>
              <w:lang w:eastAsia="ko-KR"/>
            </w:rPr>
          </w:rPrChange>
        </w:rPr>
        <w:t>r</w:t>
      </w:r>
      <w:r w:rsidR="00CD7743" w:rsidRPr="0010241D">
        <w:rPr>
          <w:rFonts w:eastAsiaTheme="minorEastAsia"/>
          <w:bCs/>
          <w:color w:val="0000FF"/>
          <w:lang w:eastAsia="ko-KR"/>
          <w:rPrChange w:id="114" w:author="Xingde" w:date="2022-11-21T22:16:00Z">
            <w:rPr>
              <w:rFonts w:eastAsiaTheme="minorEastAsia"/>
              <w:bCs/>
              <w:color w:val="1F497D" w:themeColor="text2"/>
              <w:lang w:eastAsia="ko-KR"/>
            </w:rPr>
          </w:rPrChange>
        </w:rPr>
        <w:t>.</w:t>
      </w:r>
      <w:r w:rsidR="00C43ABE" w:rsidRPr="0010241D">
        <w:rPr>
          <w:rFonts w:eastAsiaTheme="minorEastAsia"/>
          <w:bCs/>
          <w:color w:val="0000FF"/>
          <w:lang w:eastAsia="ko-KR"/>
          <w:rPrChange w:id="115" w:author="Xingde" w:date="2022-11-21T22:16:00Z">
            <w:rPr>
              <w:rFonts w:eastAsiaTheme="minorEastAsia"/>
              <w:bCs/>
              <w:color w:val="1F497D" w:themeColor="text2"/>
              <w:lang w:eastAsia="ko-KR"/>
            </w:rPr>
          </w:rPrChange>
        </w:rPr>
        <w:t xml:space="preserve"> This is a commonly employed strategy in deep learning which is analogous to </w:t>
      </w:r>
      <w:r w:rsidR="009D2E49" w:rsidRPr="0010241D">
        <w:rPr>
          <w:rFonts w:eastAsiaTheme="minorEastAsia"/>
          <w:bCs/>
          <w:color w:val="0000FF"/>
          <w:lang w:eastAsia="ko-KR"/>
          <w:rPrChange w:id="116" w:author="Xingde" w:date="2022-11-21T22:16:00Z">
            <w:rPr>
              <w:rFonts w:eastAsiaTheme="minorEastAsia"/>
              <w:bCs/>
              <w:color w:val="1F497D" w:themeColor="text2"/>
              <w:lang w:eastAsia="ko-KR"/>
            </w:rPr>
          </w:rPrChange>
        </w:rPr>
        <w:t xml:space="preserve">(but not </w:t>
      </w:r>
      <w:r w:rsidR="004D56A1">
        <w:rPr>
          <w:rFonts w:eastAsiaTheme="minorEastAsia"/>
          <w:bCs/>
          <w:color w:val="0000FF"/>
          <w:lang w:eastAsia="ko-KR"/>
        </w:rPr>
        <w:t xml:space="preserve">exactly </w:t>
      </w:r>
      <w:r w:rsidR="009D2E49" w:rsidRPr="0010241D">
        <w:rPr>
          <w:rFonts w:eastAsiaTheme="minorEastAsia"/>
          <w:bCs/>
          <w:color w:val="0000FF"/>
          <w:lang w:eastAsia="ko-KR"/>
          <w:rPrChange w:id="117" w:author="Xingde" w:date="2022-11-21T22:16:00Z">
            <w:rPr>
              <w:rFonts w:eastAsiaTheme="minorEastAsia"/>
              <w:bCs/>
              <w:color w:val="1F497D" w:themeColor="text2"/>
              <w:lang w:eastAsia="ko-KR"/>
            </w:rPr>
          </w:rPrChange>
        </w:rPr>
        <w:t xml:space="preserve">the same as) </w:t>
      </w:r>
      <w:r w:rsidR="00DB15BA" w:rsidRPr="0010241D">
        <w:rPr>
          <w:rFonts w:eastAsiaTheme="minorEastAsia"/>
          <w:bCs/>
          <w:color w:val="0000FF"/>
          <w:lang w:eastAsia="ko-KR"/>
          <w:rPrChange w:id="118" w:author="Xingde" w:date="2022-11-21T22:16:00Z">
            <w:rPr>
              <w:rFonts w:eastAsiaTheme="minorEastAsia"/>
              <w:bCs/>
              <w:color w:val="1F497D" w:themeColor="text2"/>
              <w:lang w:eastAsia="ko-KR"/>
            </w:rPr>
          </w:rPrChange>
        </w:rPr>
        <w:t>the stacking ensemble</w:t>
      </w:r>
      <w:r w:rsidR="00F122CE" w:rsidRPr="0010241D">
        <w:rPr>
          <w:rFonts w:eastAsiaTheme="minorEastAsia"/>
          <w:bCs/>
          <w:color w:val="0000FF"/>
          <w:lang w:eastAsia="ko-KR"/>
          <w:rPrChange w:id="119" w:author="Xingde" w:date="2022-11-21T22:16:00Z">
            <w:rPr>
              <w:rFonts w:eastAsiaTheme="minorEastAsia"/>
              <w:bCs/>
              <w:color w:val="1F497D" w:themeColor="text2"/>
              <w:lang w:eastAsia="ko-KR"/>
            </w:rPr>
          </w:rPrChange>
        </w:rPr>
        <w:t>.</w:t>
      </w:r>
    </w:p>
    <w:p w14:paraId="37833857" w14:textId="77777777" w:rsidR="006C6AE6" w:rsidRDefault="006C6AE6" w:rsidP="00324857">
      <w:pPr>
        <w:jc w:val="both"/>
        <w:rPr>
          <w:rFonts w:eastAsiaTheme="minorEastAsia"/>
          <w:b/>
          <w:color w:val="000000" w:themeColor="text1"/>
          <w:u w:val="single"/>
          <w:lang w:eastAsia="ko-KR"/>
        </w:rPr>
      </w:pPr>
    </w:p>
    <w:p w14:paraId="448556C6" w14:textId="77777777" w:rsidR="00324857" w:rsidRPr="006136F6" w:rsidRDefault="00324857" w:rsidP="00324857">
      <w:pPr>
        <w:jc w:val="both"/>
        <w:rPr>
          <w:color w:val="000000" w:themeColor="text1"/>
        </w:rPr>
      </w:pPr>
      <w:r w:rsidRPr="006136F6">
        <w:rPr>
          <w:b/>
          <w:color w:val="000000" w:themeColor="text1"/>
          <w:u w:val="single"/>
        </w:rPr>
        <w:t xml:space="preserve">Comment </w:t>
      </w:r>
      <w:r>
        <w:rPr>
          <w:rFonts w:eastAsiaTheme="minorEastAsia" w:hint="eastAsia"/>
          <w:b/>
          <w:color w:val="000000" w:themeColor="text1"/>
          <w:u w:val="single"/>
          <w:lang w:eastAsia="ko-KR"/>
        </w:rPr>
        <w:t>3</w:t>
      </w:r>
      <w:r w:rsidRPr="006136F6">
        <w:rPr>
          <w:color w:val="000000" w:themeColor="text1"/>
        </w:rPr>
        <w:t xml:space="preserve">: </w:t>
      </w:r>
    </w:p>
    <w:p w14:paraId="3340CEF1" w14:textId="08B5882B" w:rsidR="00324857" w:rsidRDefault="00425E3E" w:rsidP="00324857">
      <w:pPr>
        <w:jc w:val="both"/>
      </w:pPr>
      <w:r w:rsidRPr="00425E3E">
        <w:t>Have authors compared the ensemble results with regular CNN without stacking? How much improvements can be achieved with/without ensemble?</w:t>
      </w:r>
    </w:p>
    <w:p w14:paraId="37358F7F" w14:textId="77777777" w:rsidR="00425E3E" w:rsidRDefault="00425E3E" w:rsidP="00324857">
      <w:pPr>
        <w:jc w:val="both"/>
        <w:rPr>
          <w:rFonts w:eastAsia="Times New Roman" w:cs="Segoe UI"/>
          <w:color w:val="201F1E"/>
          <w:szCs w:val="20"/>
          <w:bdr w:val="none" w:sz="0" w:space="0" w:color="auto" w:frame="1"/>
        </w:rPr>
      </w:pPr>
    </w:p>
    <w:p w14:paraId="584FCD17" w14:textId="05C62282" w:rsidR="00324857" w:rsidRDefault="00324857" w:rsidP="00324857">
      <w:pPr>
        <w:jc w:val="both"/>
        <w:rPr>
          <w:lang w:eastAsia="ko-KR"/>
        </w:rPr>
      </w:pPr>
      <w:r w:rsidRPr="006136F6">
        <w:rPr>
          <w:b/>
          <w:u w:val="single"/>
          <w:lang w:eastAsia="ko-KR"/>
        </w:rPr>
        <w:t>Response</w:t>
      </w:r>
      <w:r w:rsidRPr="006136F6">
        <w:rPr>
          <w:lang w:eastAsia="ko-KR"/>
        </w:rPr>
        <w:t xml:space="preserve">: </w:t>
      </w:r>
    </w:p>
    <w:p w14:paraId="1D268E06" w14:textId="5A1BC475" w:rsidR="005C4BF4" w:rsidRPr="0010241D" w:rsidRDefault="005C4BF4" w:rsidP="00324857">
      <w:pPr>
        <w:jc w:val="both"/>
        <w:rPr>
          <w:rFonts w:eastAsia="Times New Roman" w:cs="Segoe UI"/>
          <w:color w:val="0000FF"/>
          <w:szCs w:val="20"/>
          <w:bdr w:val="none" w:sz="0" w:space="0" w:color="auto" w:frame="1"/>
          <w:rPrChange w:id="120" w:author="Xingde" w:date="2022-11-21T22:16:00Z">
            <w:rPr>
              <w:rFonts w:eastAsia="Times New Roman" w:cs="Segoe UI"/>
              <w:color w:val="1F497D" w:themeColor="text2"/>
              <w:szCs w:val="20"/>
              <w:bdr w:val="none" w:sz="0" w:space="0" w:color="auto" w:frame="1"/>
            </w:rPr>
          </w:rPrChange>
        </w:rPr>
      </w:pPr>
      <w:r w:rsidRPr="0010241D">
        <w:rPr>
          <w:rFonts w:eastAsia="Times New Roman" w:cs="Segoe UI"/>
          <w:color w:val="0000FF"/>
          <w:szCs w:val="20"/>
          <w:bdr w:val="none" w:sz="0" w:space="0" w:color="auto" w:frame="1"/>
          <w:rPrChange w:id="121" w:author="Xingde" w:date="2022-11-21T22:16:00Z">
            <w:rPr>
              <w:rFonts w:eastAsia="Times New Roman" w:cs="Segoe UI"/>
              <w:color w:val="1F497D" w:themeColor="text2"/>
              <w:szCs w:val="20"/>
              <w:bdr w:val="none" w:sz="0" w:space="0" w:color="auto" w:frame="1"/>
            </w:rPr>
          </w:rPrChange>
        </w:rPr>
        <w:t xml:space="preserve">We thank the reviewer for the question. </w:t>
      </w:r>
      <w:r w:rsidR="006C1F99" w:rsidRPr="0010241D">
        <w:rPr>
          <w:rFonts w:eastAsia="Times New Roman" w:cs="Segoe UI"/>
          <w:color w:val="0000FF"/>
          <w:szCs w:val="20"/>
          <w:bdr w:val="none" w:sz="0" w:space="0" w:color="auto" w:frame="1"/>
          <w:rPrChange w:id="122" w:author="Xingde" w:date="2022-11-21T22:16:00Z">
            <w:rPr>
              <w:rFonts w:eastAsia="Times New Roman" w:cs="Segoe UI"/>
              <w:color w:val="1F497D" w:themeColor="text2"/>
              <w:szCs w:val="20"/>
              <w:bdr w:val="none" w:sz="0" w:space="0" w:color="auto" w:frame="1"/>
            </w:rPr>
          </w:rPrChange>
        </w:rPr>
        <w:t>In table 1, we provide a</w:t>
      </w:r>
      <w:r w:rsidR="00B35318" w:rsidRPr="0010241D">
        <w:rPr>
          <w:rFonts w:eastAsia="Times New Roman" w:cs="Segoe UI"/>
          <w:color w:val="0000FF"/>
          <w:szCs w:val="20"/>
          <w:bdr w:val="none" w:sz="0" w:space="0" w:color="auto" w:frame="1"/>
          <w:rPrChange w:id="123" w:author="Xingde" w:date="2022-11-21T22:16:00Z">
            <w:rPr>
              <w:rFonts w:eastAsia="Times New Roman" w:cs="Segoe UI"/>
              <w:color w:val="1F497D" w:themeColor="text2"/>
              <w:szCs w:val="20"/>
              <w:bdr w:val="none" w:sz="0" w:space="0" w:color="auto" w:frame="1"/>
            </w:rPr>
          </w:rPrChange>
        </w:rPr>
        <w:t xml:space="preserve"> statistical</w:t>
      </w:r>
      <w:r w:rsidR="006C1F99" w:rsidRPr="0010241D">
        <w:rPr>
          <w:rFonts w:eastAsia="Times New Roman" w:cs="Segoe UI"/>
          <w:color w:val="0000FF"/>
          <w:szCs w:val="20"/>
          <w:bdr w:val="none" w:sz="0" w:space="0" w:color="auto" w:frame="1"/>
          <w:rPrChange w:id="124" w:author="Xingde" w:date="2022-11-21T22:16:00Z">
            <w:rPr>
              <w:rFonts w:eastAsia="Times New Roman" w:cs="Segoe UI"/>
              <w:color w:val="1F497D" w:themeColor="text2"/>
              <w:szCs w:val="20"/>
              <w:bdr w:val="none" w:sz="0" w:space="0" w:color="auto" w:frame="1"/>
            </w:rPr>
          </w:rPrChange>
        </w:rPr>
        <w:t xml:space="preserve"> analysis of the ensemble model compared to its individual network components. </w:t>
      </w:r>
      <w:r w:rsidR="00DD3215" w:rsidRPr="0010241D">
        <w:rPr>
          <w:rFonts w:eastAsia="Times New Roman" w:cs="Segoe UI"/>
          <w:color w:val="0000FF"/>
          <w:szCs w:val="20"/>
          <w:bdr w:val="none" w:sz="0" w:space="0" w:color="auto" w:frame="1"/>
          <w:rPrChange w:id="125" w:author="Xingde" w:date="2022-11-21T22:16:00Z">
            <w:rPr>
              <w:rFonts w:eastAsia="Times New Roman" w:cs="Segoe UI"/>
              <w:color w:val="1F497D" w:themeColor="text2"/>
              <w:szCs w:val="20"/>
              <w:bdr w:val="none" w:sz="0" w:space="0" w:color="auto" w:frame="1"/>
            </w:rPr>
          </w:rPrChange>
        </w:rPr>
        <w:t xml:space="preserve">In </w:t>
      </w:r>
      <w:r w:rsidR="00DB15BA" w:rsidRPr="0010241D">
        <w:rPr>
          <w:rFonts w:eastAsia="Times New Roman" w:cs="Segoe UI"/>
          <w:color w:val="0000FF"/>
          <w:szCs w:val="20"/>
          <w:bdr w:val="none" w:sz="0" w:space="0" w:color="auto" w:frame="1"/>
          <w:rPrChange w:id="126" w:author="Xingde" w:date="2022-11-21T22:16:00Z">
            <w:rPr>
              <w:rFonts w:eastAsia="Times New Roman" w:cs="Segoe UI"/>
              <w:color w:val="1F497D" w:themeColor="text2"/>
              <w:szCs w:val="20"/>
              <w:bdr w:val="none" w:sz="0" w:space="0" w:color="auto" w:frame="1"/>
            </w:rPr>
          </w:rPrChange>
        </w:rPr>
        <w:t>Sub</w:t>
      </w:r>
      <w:r w:rsidR="00DD3215" w:rsidRPr="0010241D">
        <w:rPr>
          <w:rFonts w:eastAsia="Times New Roman" w:cs="Segoe UI"/>
          <w:color w:val="0000FF"/>
          <w:szCs w:val="20"/>
          <w:bdr w:val="none" w:sz="0" w:space="0" w:color="auto" w:frame="1"/>
          <w:rPrChange w:id="127" w:author="Xingde" w:date="2022-11-21T22:16:00Z">
            <w:rPr>
              <w:rFonts w:eastAsia="Times New Roman" w:cs="Segoe UI"/>
              <w:color w:val="1F497D" w:themeColor="text2"/>
              <w:szCs w:val="20"/>
              <w:bdr w:val="none" w:sz="0" w:space="0" w:color="auto" w:frame="1"/>
            </w:rPr>
          </w:rPrChange>
        </w:rPr>
        <w:t>section 3.2, we</w:t>
      </w:r>
      <w:r w:rsidR="00DB15BA" w:rsidRPr="0010241D">
        <w:rPr>
          <w:rFonts w:eastAsia="Times New Roman" w:cs="Segoe UI"/>
          <w:color w:val="0000FF"/>
          <w:szCs w:val="20"/>
          <w:bdr w:val="none" w:sz="0" w:space="0" w:color="auto" w:frame="1"/>
          <w:rPrChange w:id="128" w:author="Xingde" w:date="2022-11-21T22:16:00Z">
            <w:rPr>
              <w:rFonts w:eastAsia="Times New Roman" w:cs="Segoe UI"/>
              <w:color w:val="1F497D" w:themeColor="text2"/>
              <w:szCs w:val="20"/>
              <w:bdr w:val="none" w:sz="0" w:space="0" w:color="auto" w:frame="1"/>
            </w:rPr>
          </w:rPrChange>
        </w:rPr>
        <w:t xml:space="preserve"> have</w:t>
      </w:r>
      <w:r w:rsidR="00DD3215" w:rsidRPr="0010241D">
        <w:rPr>
          <w:rFonts w:eastAsia="Times New Roman" w:cs="Segoe UI"/>
          <w:color w:val="0000FF"/>
          <w:szCs w:val="20"/>
          <w:bdr w:val="none" w:sz="0" w:space="0" w:color="auto" w:frame="1"/>
          <w:rPrChange w:id="129" w:author="Xingde" w:date="2022-11-21T22:16:00Z">
            <w:rPr>
              <w:rFonts w:eastAsia="Times New Roman" w:cs="Segoe UI"/>
              <w:color w:val="1F497D" w:themeColor="text2"/>
              <w:szCs w:val="20"/>
              <w:bdr w:val="none" w:sz="0" w:space="0" w:color="auto" w:frame="1"/>
            </w:rPr>
          </w:rPrChange>
        </w:rPr>
        <w:t xml:space="preserve"> report</w:t>
      </w:r>
      <w:r w:rsidR="00DB15BA" w:rsidRPr="0010241D">
        <w:rPr>
          <w:rFonts w:eastAsia="Times New Roman" w:cs="Segoe UI"/>
          <w:color w:val="0000FF"/>
          <w:szCs w:val="20"/>
          <w:bdr w:val="none" w:sz="0" w:space="0" w:color="auto" w:frame="1"/>
          <w:rPrChange w:id="130" w:author="Xingde" w:date="2022-11-21T22:16:00Z">
            <w:rPr>
              <w:rFonts w:eastAsia="Times New Roman" w:cs="Segoe UI"/>
              <w:color w:val="1F497D" w:themeColor="text2"/>
              <w:szCs w:val="20"/>
              <w:bdr w:val="none" w:sz="0" w:space="0" w:color="auto" w:frame="1"/>
            </w:rPr>
          </w:rPrChange>
        </w:rPr>
        <w:t>ed</w:t>
      </w:r>
      <w:r w:rsidR="00DD3215" w:rsidRPr="0010241D">
        <w:rPr>
          <w:rFonts w:eastAsia="Times New Roman" w:cs="Segoe UI"/>
          <w:color w:val="0000FF"/>
          <w:szCs w:val="20"/>
          <w:bdr w:val="none" w:sz="0" w:space="0" w:color="auto" w:frame="1"/>
          <w:rPrChange w:id="131" w:author="Xingde" w:date="2022-11-21T22:16:00Z">
            <w:rPr>
              <w:rFonts w:eastAsia="Times New Roman" w:cs="Segoe UI"/>
              <w:color w:val="1F497D" w:themeColor="text2"/>
              <w:szCs w:val="20"/>
              <w:bdr w:val="none" w:sz="0" w:space="0" w:color="auto" w:frame="1"/>
            </w:rPr>
          </w:rPrChange>
        </w:rPr>
        <w:t xml:space="preserve"> </w:t>
      </w:r>
      <w:r w:rsidR="007A42CC" w:rsidRPr="0010241D">
        <w:rPr>
          <w:rFonts w:eastAsia="Times New Roman" w:cs="Segoe UI"/>
          <w:color w:val="0000FF"/>
          <w:szCs w:val="20"/>
          <w:bdr w:val="none" w:sz="0" w:space="0" w:color="auto" w:frame="1"/>
          <w:rPrChange w:id="132" w:author="Xingde" w:date="2022-11-21T22:16:00Z">
            <w:rPr>
              <w:rFonts w:eastAsia="Times New Roman" w:cs="Segoe UI"/>
              <w:color w:val="1F497D" w:themeColor="text2"/>
              <w:szCs w:val="20"/>
              <w:bdr w:val="none" w:sz="0" w:space="0" w:color="auto" w:frame="1"/>
            </w:rPr>
          </w:rPrChange>
        </w:rPr>
        <w:t xml:space="preserve">that the ensemble achieves </w:t>
      </w:r>
      <w:r w:rsidR="00C027E3" w:rsidRPr="0010241D">
        <w:rPr>
          <w:rFonts w:eastAsia="Times New Roman" w:cs="Segoe UI"/>
          <w:color w:val="0000FF"/>
          <w:szCs w:val="20"/>
          <w:bdr w:val="none" w:sz="0" w:space="0" w:color="auto" w:frame="1"/>
          <w:rPrChange w:id="133" w:author="Xingde" w:date="2022-11-21T22:16:00Z">
            <w:rPr>
              <w:rFonts w:eastAsia="Times New Roman" w:cs="Segoe UI"/>
              <w:color w:val="1F497D" w:themeColor="text2"/>
              <w:szCs w:val="20"/>
              <w:bdr w:val="none" w:sz="0" w:space="0" w:color="auto" w:frame="1"/>
            </w:rPr>
          </w:rPrChange>
        </w:rPr>
        <w:t>a</w:t>
      </w:r>
      <w:r w:rsidR="00DB15BA" w:rsidRPr="0010241D">
        <w:rPr>
          <w:rFonts w:eastAsia="Times New Roman" w:cs="Segoe UI"/>
          <w:color w:val="0000FF"/>
          <w:szCs w:val="20"/>
          <w:bdr w:val="none" w:sz="0" w:space="0" w:color="auto" w:frame="1"/>
          <w:rPrChange w:id="134" w:author="Xingde" w:date="2022-11-21T22:16:00Z">
            <w:rPr>
              <w:rFonts w:eastAsia="Times New Roman" w:cs="Segoe UI"/>
              <w:color w:val="1F497D" w:themeColor="text2"/>
              <w:szCs w:val="20"/>
              <w:bdr w:val="none" w:sz="0" w:space="0" w:color="auto" w:frame="1"/>
            </w:rPr>
          </w:rPrChange>
        </w:rPr>
        <w:t xml:space="preserve"> statistically significant</w:t>
      </w:r>
      <w:r w:rsidR="00C027E3" w:rsidRPr="0010241D">
        <w:rPr>
          <w:rFonts w:eastAsia="Times New Roman" w:cs="Segoe UI"/>
          <w:color w:val="0000FF"/>
          <w:szCs w:val="20"/>
          <w:bdr w:val="none" w:sz="0" w:space="0" w:color="auto" w:frame="1"/>
          <w:rPrChange w:id="135" w:author="Xingde" w:date="2022-11-21T22:16:00Z">
            <w:rPr>
              <w:rFonts w:eastAsia="Times New Roman" w:cs="Segoe UI"/>
              <w:color w:val="1F497D" w:themeColor="text2"/>
              <w:szCs w:val="20"/>
              <w:bdr w:val="none" w:sz="0" w:space="0" w:color="auto" w:frame="1"/>
            </w:rPr>
          </w:rPrChange>
        </w:rPr>
        <w:t xml:space="preserve"> </w:t>
      </w:r>
      <w:r w:rsidR="00DB15BA" w:rsidRPr="0010241D">
        <w:rPr>
          <w:rFonts w:eastAsia="Times New Roman" w:cs="Segoe UI"/>
          <w:color w:val="0000FF"/>
          <w:szCs w:val="20"/>
          <w:bdr w:val="none" w:sz="0" w:space="0" w:color="auto" w:frame="1"/>
          <w:rPrChange w:id="136" w:author="Xingde" w:date="2022-11-21T22:16:00Z">
            <w:rPr>
              <w:rFonts w:eastAsia="Times New Roman" w:cs="Segoe UI"/>
              <w:color w:val="1F497D" w:themeColor="text2"/>
              <w:szCs w:val="20"/>
              <w:bdr w:val="none" w:sz="0" w:space="0" w:color="auto" w:frame="1"/>
            </w:rPr>
          </w:rPrChange>
        </w:rPr>
        <w:t>increase in</w:t>
      </w:r>
      <w:r w:rsidR="00C027E3" w:rsidRPr="0010241D">
        <w:rPr>
          <w:rFonts w:eastAsia="Times New Roman" w:cs="Segoe UI"/>
          <w:color w:val="0000FF"/>
          <w:szCs w:val="20"/>
          <w:bdr w:val="none" w:sz="0" w:space="0" w:color="auto" w:frame="1"/>
          <w:rPrChange w:id="137" w:author="Xingde" w:date="2022-11-21T22:16:00Z">
            <w:rPr>
              <w:rFonts w:eastAsia="Times New Roman" w:cs="Segoe UI"/>
              <w:color w:val="1F497D" w:themeColor="text2"/>
              <w:szCs w:val="20"/>
              <w:bdr w:val="none" w:sz="0" w:space="0" w:color="auto" w:frame="1"/>
            </w:rPr>
          </w:rPrChange>
        </w:rPr>
        <w:t xml:space="preserve"> </w:t>
      </w:r>
      <w:r w:rsidR="007A42CC" w:rsidRPr="0010241D">
        <w:rPr>
          <w:rFonts w:eastAsia="Times New Roman" w:cs="Segoe UI"/>
          <w:color w:val="0000FF"/>
          <w:szCs w:val="20"/>
          <w:bdr w:val="none" w:sz="0" w:space="0" w:color="auto" w:frame="1"/>
          <w:rPrChange w:id="138" w:author="Xingde" w:date="2022-11-21T22:16:00Z">
            <w:rPr>
              <w:rFonts w:eastAsia="Times New Roman" w:cs="Segoe UI"/>
              <w:color w:val="1F497D" w:themeColor="text2"/>
              <w:szCs w:val="20"/>
              <w:bdr w:val="none" w:sz="0" w:space="0" w:color="auto" w:frame="1"/>
            </w:rPr>
          </w:rPrChange>
        </w:rPr>
        <w:t xml:space="preserve">confidence on the predictions (quantified using dropout) </w:t>
      </w:r>
      <w:r w:rsidR="00C93084" w:rsidRPr="0010241D">
        <w:rPr>
          <w:rFonts w:eastAsia="Times New Roman" w:cs="Segoe UI"/>
          <w:color w:val="0000FF"/>
          <w:szCs w:val="20"/>
          <w:bdr w:val="none" w:sz="0" w:space="0" w:color="auto" w:frame="1"/>
          <w:rPrChange w:id="139" w:author="Xingde" w:date="2022-11-21T22:16:00Z">
            <w:rPr>
              <w:rFonts w:eastAsia="Times New Roman" w:cs="Segoe UI"/>
              <w:color w:val="1F497D" w:themeColor="text2"/>
              <w:szCs w:val="20"/>
              <w:bdr w:val="none" w:sz="0" w:space="0" w:color="auto" w:frame="1"/>
            </w:rPr>
          </w:rPrChange>
        </w:rPr>
        <w:t xml:space="preserve">and also </w:t>
      </w:r>
      <w:r w:rsidR="00DB15BA" w:rsidRPr="0010241D">
        <w:rPr>
          <w:rFonts w:eastAsia="Times New Roman" w:cs="Segoe UI"/>
          <w:color w:val="0000FF"/>
          <w:szCs w:val="20"/>
          <w:bdr w:val="none" w:sz="0" w:space="0" w:color="auto" w:frame="1"/>
          <w:rPrChange w:id="140" w:author="Xingde" w:date="2022-11-21T22:16:00Z">
            <w:rPr>
              <w:rFonts w:eastAsia="Times New Roman" w:cs="Segoe UI"/>
              <w:color w:val="1F497D" w:themeColor="text2"/>
              <w:szCs w:val="20"/>
              <w:bdr w:val="none" w:sz="0" w:space="0" w:color="auto" w:frame="1"/>
            </w:rPr>
          </w:rPrChange>
        </w:rPr>
        <w:t xml:space="preserve">significantly </w:t>
      </w:r>
      <w:r w:rsidR="00C93084" w:rsidRPr="0010241D">
        <w:rPr>
          <w:rFonts w:eastAsia="Times New Roman" w:cs="Segoe UI"/>
          <w:color w:val="0000FF"/>
          <w:szCs w:val="20"/>
          <w:bdr w:val="none" w:sz="0" w:space="0" w:color="auto" w:frame="1"/>
          <w:rPrChange w:id="141" w:author="Xingde" w:date="2022-11-21T22:16:00Z">
            <w:rPr>
              <w:rFonts w:eastAsia="Times New Roman" w:cs="Segoe UI"/>
              <w:color w:val="1F497D" w:themeColor="text2"/>
              <w:szCs w:val="20"/>
              <w:bdr w:val="none" w:sz="0" w:space="0" w:color="auto" w:frame="1"/>
            </w:rPr>
          </w:rPrChange>
        </w:rPr>
        <w:t xml:space="preserve">greater accuracy </w:t>
      </w:r>
      <w:r w:rsidR="00246581" w:rsidRPr="0010241D">
        <w:rPr>
          <w:rFonts w:eastAsia="Times New Roman" w:cs="Segoe UI"/>
          <w:color w:val="0000FF"/>
          <w:szCs w:val="20"/>
          <w:bdr w:val="none" w:sz="0" w:space="0" w:color="auto" w:frame="1"/>
          <w:rPrChange w:id="142" w:author="Xingde" w:date="2022-11-21T22:16:00Z">
            <w:rPr>
              <w:rFonts w:eastAsia="Times New Roman" w:cs="Segoe UI"/>
              <w:color w:val="1F497D" w:themeColor="text2"/>
              <w:szCs w:val="20"/>
              <w:bdr w:val="none" w:sz="0" w:space="0" w:color="auto" w:frame="1"/>
            </w:rPr>
          </w:rPrChange>
        </w:rPr>
        <w:t xml:space="preserve">when early stopping </w:t>
      </w:r>
      <w:r w:rsidR="00DB15BA" w:rsidRPr="0010241D">
        <w:rPr>
          <w:rFonts w:eastAsia="Times New Roman" w:cs="Segoe UI"/>
          <w:color w:val="0000FF"/>
          <w:szCs w:val="20"/>
          <w:bdr w:val="none" w:sz="0" w:space="0" w:color="auto" w:frame="1"/>
          <w:rPrChange w:id="143" w:author="Xingde" w:date="2022-11-21T22:16:00Z">
            <w:rPr>
              <w:rFonts w:eastAsia="Times New Roman" w:cs="Segoe UI"/>
              <w:color w:val="1F497D" w:themeColor="text2"/>
              <w:szCs w:val="20"/>
              <w:bdr w:val="none" w:sz="0" w:space="0" w:color="auto" w:frame="1"/>
            </w:rPr>
          </w:rPrChange>
        </w:rPr>
        <w:t>was</w:t>
      </w:r>
      <w:r w:rsidR="00246581" w:rsidRPr="0010241D">
        <w:rPr>
          <w:rFonts w:eastAsia="Times New Roman" w:cs="Segoe UI"/>
          <w:color w:val="0000FF"/>
          <w:szCs w:val="20"/>
          <w:bdr w:val="none" w:sz="0" w:space="0" w:color="auto" w:frame="1"/>
          <w:rPrChange w:id="144" w:author="Xingde" w:date="2022-11-21T22:16:00Z">
            <w:rPr>
              <w:rFonts w:eastAsia="Times New Roman" w:cs="Segoe UI"/>
              <w:color w:val="1F497D" w:themeColor="text2"/>
              <w:szCs w:val="20"/>
              <w:bdr w:val="none" w:sz="0" w:space="0" w:color="auto" w:frame="1"/>
            </w:rPr>
          </w:rPrChange>
        </w:rPr>
        <w:t xml:space="preserve"> used on the texture CNN. </w:t>
      </w:r>
    </w:p>
    <w:p w14:paraId="087BC785" w14:textId="77777777" w:rsidR="00324857" w:rsidRDefault="00324857" w:rsidP="00324857">
      <w:pPr>
        <w:jc w:val="both"/>
        <w:rPr>
          <w:rFonts w:ascii="Arial" w:eastAsia="Times New Roman" w:hAnsi="Arial" w:cs="Arial"/>
          <w:sz w:val="20"/>
          <w:szCs w:val="20"/>
          <w:lang w:eastAsia="ko-KR"/>
        </w:rPr>
      </w:pPr>
    </w:p>
    <w:p w14:paraId="0FA1FCD4" w14:textId="77777777" w:rsidR="00324857" w:rsidRDefault="00324857" w:rsidP="00324857">
      <w:pPr>
        <w:jc w:val="both"/>
        <w:rPr>
          <w:rFonts w:eastAsiaTheme="minorEastAsia"/>
          <w:color w:val="FF0000"/>
          <w:lang w:eastAsia="ko-KR"/>
        </w:rPr>
      </w:pPr>
      <w:r w:rsidRPr="006136F6">
        <w:rPr>
          <w:b/>
          <w:color w:val="000000" w:themeColor="text1"/>
          <w:u w:val="single"/>
        </w:rPr>
        <w:t xml:space="preserve">Comment </w:t>
      </w:r>
      <w:r>
        <w:rPr>
          <w:rFonts w:eastAsiaTheme="minorEastAsia" w:hint="eastAsia"/>
          <w:b/>
          <w:color w:val="000000" w:themeColor="text1"/>
          <w:u w:val="single"/>
          <w:lang w:eastAsia="ko-KR"/>
        </w:rPr>
        <w:t>4</w:t>
      </w:r>
      <w:r w:rsidRPr="006136F6">
        <w:rPr>
          <w:color w:val="000000" w:themeColor="text1"/>
        </w:rPr>
        <w:t>:</w:t>
      </w:r>
    </w:p>
    <w:p w14:paraId="791ADBDC" w14:textId="503B5358" w:rsidR="00324857" w:rsidRDefault="00425E3E" w:rsidP="00324857">
      <w:pPr>
        <w:jc w:val="both"/>
      </w:pPr>
      <w:r w:rsidRPr="00425E3E">
        <w:t>Since two different CNNs with different input dimensions fed to the network, I assume the number of trainable parameters for each model should differ. Have authors used same #epochs, batch size, … for both models?</w:t>
      </w:r>
    </w:p>
    <w:p w14:paraId="0EF93010" w14:textId="77777777" w:rsidR="00425E3E" w:rsidRDefault="00425E3E" w:rsidP="00324857">
      <w:pPr>
        <w:jc w:val="both"/>
      </w:pPr>
    </w:p>
    <w:p w14:paraId="16717EF6" w14:textId="00A707A0" w:rsidR="00324857" w:rsidRDefault="00324857" w:rsidP="00324857">
      <w:pPr>
        <w:jc w:val="both"/>
        <w:rPr>
          <w:lang w:eastAsia="ko-KR"/>
        </w:rPr>
      </w:pPr>
      <w:r w:rsidRPr="006136F6">
        <w:rPr>
          <w:b/>
          <w:u w:val="single"/>
          <w:lang w:eastAsia="ko-KR"/>
        </w:rPr>
        <w:t>Response</w:t>
      </w:r>
      <w:r w:rsidRPr="006136F6">
        <w:rPr>
          <w:lang w:eastAsia="ko-KR"/>
        </w:rPr>
        <w:t xml:space="preserve">: </w:t>
      </w:r>
    </w:p>
    <w:p w14:paraId="22DC390D" w14:textId="76B1D301" w:rsidR="00C93084" w:rsidRPr="0010241D" w:rsidRDefault="0019738B" w:rsidP="00324857">
      <w:pPr>
        <w:jc w:val="both"/>
        <w:rPr>
          <w:color w:val="0000FF"/>
          <w:lang w:eastAsia="ko-KR"/>
          <w:rPrChange w:id="145" w:author="Xingde" w:date="2022-11-21T22:16:00Z">
            <w:rPr>
              <w:color w:val="1F497D" w:themeColor="text2"/>
              <w:lang w:eastAsia="ko-KR"/>
            </w:rPr>
          </w:rPrChange>
        </w:rPr>
      </w:pPr>
      <w:r w:rsidRPr="0010241D">
        <w:rPr>
          <w:color w:val="0000FF"/>
          <w:lang w:eastAsia="ko-KR"/>
          <w:rPrChange w:id="146" w:author="Xingde" w:date="2022-11-21T22:16:00Z">
            <w:rPr>
              <w:color w:val="1F497D" w:themeColor="text2"/>
              <w:lang w:eastAsia="ko-KR"/>
            </w:rPr>
          </w:rPrChange>
        </w:rPr>
        <w:t xml:space="preserve">We thank the reviewer for the helpful comment. </w:t>
      </w:r>
      <w:r w:rsidR="00D66757" w:rsidRPr="0010241D">
        <w:rPr>
          <w:color w:val="0000FF"/>
          <w:lang w:eastAsia="ko-KR"/>
          <w:rPrChange w:id="147" w:author="Xingde" w:date="2022-11-21T22:16:00Z">
            <w:rPr>
              <w:color w:val="1F497D" w:themeColor="text2"/>
              <w:lang w:eastAsia="ko-KR"/>
            </w:rPr>
          </w:rPrChange>
        </w:rPr>
        <w:t xml:space="preserve">Yes, the size of the models (number of layers and parameters) </w:t>
      </w:r>
      <w:r w:rsidR="003A6189" w:rsidRPr="0010241D">
        <w:rPr>
          <w:color w:val="0000FF"/>
          <w:lang w:eastAsia="ko-KR"/>
          <w:rPrChange w:id="148" w:author="Xingde" w:date="2022-11-21T22:16:00Z">
            <w:rPr>
              <w:color w:val="1F497D" w:themeColor="text2"/>
              <w:lang w:eastAsia="ko-KR"/>
            </w:rPr>
          </w:rPrChange>
        </w:rPr>
        <w:t>is</w:t>
      </w:r>
      <w:r w:rsidR="00D66757" w:rsidRPr="0010241D">
        <w:rPr>
          <w:color w:val="0000FF"/>
          <w:lang w:eastAsia="ko-KR"/>
          <w:rPrChange w:id="149" w:author="Xingde" w:date="2022-11-21T22:16:00Z">
            <w:rPr>
              <w:color w:val="1F497D" w:themeColor="text2"/>
              <w:lang w:eastAsia="ko-KR"/>
            </w:rPr>
          </w:rPrChange>
        </w:rPr>
        <w:t xml:space="preserve"> different. </w:t>
      </w:r>
      <w:r w:rsidR="00DF1B18" w:rsidRPr="0010241D">
        <w:rPr>
          <w:color w:val="0000FF"/>
          <w:lang w:eastAsia="ko-KR"/>
          <w:rPrChange w:id="150" w:author="Xingde" w:date="2022-11-21T22:16:00Z">
            <w:rPr>
              <w:color w:val="1F497D" w:themeColor="text2"/>
              <w:lang w:eastAsia="ko-KR"/>
            </w:rPr>
          </w:rPrChange>
        </w:rPr>
        <w:t xml:space="preserve">The batch size is the same, but the number of training epochs is not. </w:t>
      </w:r>
      <w:r w:rsidR="004D7B29" w:rsidRPr="0010241D">
        <w:rPr>
          <w:color w:val="0000FF"/>
          <w:lang w:eastAsia="ko-KR"/>
          <w:rPrChange w:id="151" w:author="Xingde" w:date="2022-11-21T22:16:00Z">
            <w:rPr>
              <w:color w:val="1F497D" w:themeColor="text2"/>
              <w:lang w:eastAsia="ko-KR"/>
            </w:rPr>
          </w:rPrChange>
        </w:rPr>
        <w:t>Figure 2A shows the training curve for the relevant network</w:t>
      </w:r>
      <w:r w:rsidR="008008F9" w:rsidRPr="0010241D">
        <w:rPr>
          <w:color w:val="0000FF"/>
          <w:lang w:eastAsia="ko-KR"/>
          <w:rPrChange w:id="152" w:author="Xingde" w:date="2022-11-21T22:16:00Z">
            <w:rPr>
              <w:color w:val="1F497D" w:themeColor="text2"/>
              <w:lang w:eastAsia="ko-KR"/>
            </w:rPr>
          </w:rPrChange>
        </w:rPr>
        <w:t>s</w:t>
      </w:r>
      <w:r w:rsidR="004D7B29" w:rsidRPr="0010241D">
        <w:rPr>
          <w:color w:val="0000FF"/>
          <w:lang w:eastAsia="ko-KR"/>
          <w:rPrChange w:id="153" w:author="Xingde" w:date="2022-11-21T22:16:00Z">
            <w:rPr>
              <w:color w:val="1F497D" w:themeColor="text2"/>
              <w:lang w:eastAsia="ko-KR"/>
            </w:rPr>
          </w:rPrChange>
        </w:rPr>
        <w:t xml:space="preserve"> which </w:t>
      </w:r>
      <w:r w:rsidR="00804452" w:rsidRPr="0010241D">
        <w:rPr>
          <w:color w:val="0000FF"/>
          <w:lang w:eastAsia="ko-KR"/>
          <w:rPrChange w:id="154" w:author="Xingde" w:date="2022-11-21T22:16:00Z">
            <w:rPr>
              <w:color w:val="1F497D" w:themeColor="text2"/>
              <w:lang w:eastAsia="ko-KR"/>
            </w:rPr>
          </w:rPrChange>
        </w:rPr>
        <w:t>shows the</w:t>
      </w:r>
      <w:r w:rsidR="004D7B29" w:rsidRPr="0010241D">
        <w:rPr>
          <w:color w:val="0000FF"/>
          <w:lang w:eastAsia="ko-KR"/>
          <w:rPrChange w:id="155" w:author="Xingde" w:date="2022-11-21T22:16:00Z">
            <w:rPr>
              <w:color w:val="1F497D" w:themeColor="text2"/>
              <w:lang w:eastAsia="ko-KR"/>
            </w:rPr>
          </w:rPrChange>
        </w:rPr>
        <w:t xml:space="preserve"> final epoch for each model. </w:t>
      </w:r>
      <w:r w:rsidR="00672754">
        <w:rPr>
          <w:color w:val="0000FF"/>
          <w:lang w:eastAsia="ko-KR"/>
        </w:rPr>
        <w:t>We have also</w:t>
      </w:r>
      <w:r w:rsidR="004D7B29" w:rsidRPr="0010241D">
        <w:rPr>
          <w:color w:val="0000FF"/>
          <w:lang w:eastAsia="ko-KR"/>
          <w:rPrChange w:id="156" w:author="Xingde" w:date="2022-11-21T22:16:00Z">
            <w:rPr>
              <w:color w:val="1F497D" w:themeColor="text2"/>
              <w:lang w:eastAsia="ko-KR"/>
            </w:rPr>
          </w:rPrChange>
        </w:rPr>
        <w:t xml:space="preserve"> clarified that </w:t>
      </w:r>
      <w:r w:rsidR="00541CBC" w:rsidRPr="0010241D">
        <w:rPr>
          <w:color w:val="0000FF"/>
          <w:lang w:eastAsia="ko-KR"/>
          <w:rPrChange w:id="157" w:author="Xingde" w:date="2022-11-21T22:16:00Z">
            <w:rPr>
              <w:color w:val="1F497D" w:themeColor="text2"/>
              <w:lang w:eastAsia="ko-KR"/>
            </w:rPr>
          </w:rPrChange>
        </w:rPr>
        <w:t>training was stopped if no improvement in validation accuracy was observed for 10 epochs.</w:t>
      </w:r>
    </w:p>
    <w:p w14:paraId="1B20568C" w14:textId="7892C2DD" w:rsidR="00324857" w:rsidRDefault="00324857" w:rsidP="00324857">
      <w:pPr>
        <w:jc w:val="both"/>
        <w:rPr>
          <w:rFonts w:eastAsiaTheme="minorEastAsia"/>
          <w:color w:val="0000FF"/>
          <w:lang w:eastAsia="ko-KR"/>
        </w:rPr>
      </w:pPr>
    </w:p>
    <w:p w14:paraId="314A9B69" w14:textId="19B8FF0B" w:rsidR="00672754" w:rsidRDefault="00672754" w:rsidP="00324857">
      <w:pPr>
        <w:jc w:val="both"/>
        <w:rPr>
          <w:rFonts w:eastAsiaTheme="minorEastAsia"/>
          <w:color w:val="0000FF"/>
          <w:lang w:eastAsia="ko-KR"/>
        </w:rPr>
      </w:pPr>
      <w:r>
        <w:rPr>
          <w:rFonts w:eastAsiaTheme="minorEastAsia"/>
          <w:color w:val="0000FF"/>
          <w:lang w:eastAsia="ko-KR"/>
        </w:rPr>
        <w:t xml:space="preserve">Page 5, lines 180-182, Results and Discussion: </w:t>
      </w:r>
    </w:p>
    <w:p w14:paraId="691D03AA" w14:textId="2E6C1BCE" w:rsidR="00672754" w:rsidRPr="00726D74" w:rsidRDefault="00726D74" w:rsidP="00324857">
      <w:pPr>
        <w:jc w:val="both"/>
        <w:rPr>
          <w:rFonts w:eastAsiaTheme="minorEastAsia"/>
          <w:color w:val="FF0000"/>
          <w:lang w:eastAsia="ko-KR"/>
        </w:rPr>
      </w:pPr>
      <w:r>
        <w:rPr>
          <w:bCs/>
          <w:color w:val="FF0000"/>
          <w:szCs w:val="20"/>
        </w:rPr>
        <w:t>“</w:t>
      </w:r>
      <w:r w:rsidRPr="00726D74">
        <w:rPr>
          <w:bCs/>
          <w:color w:val="FF0000"/>
          <w:szCs w:val="20"/>
        </w:rPr>
        <w:t>As seen in Figure 3A, not all networks were trained for the full 50 epochs as early stopping was implemented if there was no improvement in validation accuracy for 10 epochs.</w:t>
      </w:r>
      <w:r>
        <w:rPr>
          <w:bCs/>
          <w:color w:val="FF0000"/>
          <w:szCs w:val="20"/>
        </w:rPr>
        <w:t>”</w:t>
      </w:r>
    </w:p>
    <w:p w14:paraId="14AE15B0" w14:textId="77777777" w:rsidR="00672754" w:rsidRDefault="00672754" w:rsidP="00324857">
      <w:pPr>
        <w:jc w:val="both"/>
        <w:rPr>
          <w:rFonts w:eastAsiaTheme="minorEastAsia"/>
          <w:color w:val="0000FF"/>
          <w:lang w:eastAsia="ko-KR"/>
        </w:rPr>
      </w:pPr>
    </w:p>
    <w:p w14:paraId="42A4EEA8" w14:textId="77777777" w:rsidR="00324857" w:rsidRDefault="00324857" w:rsidP="00324857">
      <w:pPr>
        <w:jc w:val="both"/>
        <w:rPr>
          <w:color w:val="000000" w:themeColor="text1"/>
        </w:rPr>
      </w:pPr>
      <w:r w:rsidRPr="006136F6">
        <w:rPr>
          <w:b/>
          <w:color w:val="000000" w:themeColor="text1"/>
          <w:u w:val="single"/>
        </w:rPr>
        <w:t xml:space="preserve">Comment </w:t>
      </w:r>
      <w:r>
        <w:rPr>
          <w:rFonts w:eastAsiaTheme="minorEastAsia" w:hint="eastAsia"/>
          <w:b/>
          <w:color w:val="000000" w:themeColor="text1"/>
          <w:u w:val="single"/>
          <w:lang w:eastAsia="ko-KR"/>
        </w:rPr>
        <w:t>5</w:t>
      </w:r>
      <w:r w:rsidRPr="006136F6">
        <w:rPr>
          <w:color w:val="000000" w:themeColor="text1"/>
        </w:rPr>
        <w:t>:</w:t>
      </w:r>
    </w:p>
    <w:p w14:paraId="487E6D02" w14:textId="00E1FA18" w:rsidR="00324857" w:rsidRDefault="005731B2" w:rsidP="00324857">
      <w:pPr>
        <w:jc w:val="both"/>
      </w:pPr>
      <w:r w:rsidRPr="005731B2">
        <w:t>What learning rate and optimizer were used for models?</w:t>
      </w:r>
    </w:p>
    <w:p w14:paraId="7844132D" w14:textId="77777777" w:rsidR="005731B2" w:rsidRDefault="005731B2" w:rsidP="00324857">
      <w:pPr>
        <w:jc w:val="both"/>
        <w:rPr>
          <w:rFonts w:eastAsiaTheme="minorEastAsia"/>
          <w:color w:val="FF0000"/>
          <w:lang w:eastAsia="ko-KR"/>
        </w:rPr>
      </w:pPr>
    </w:p>
    <w:p w14:paraId="5060B00B" w14:textId="1872562E" w:rsidR="00541CBC" w:rsidRDefault="00324857" w:rsidP="00324857">
      <w:pPr>
        <w:jc w:val="both"/>
        <w:rPr>
          <w:lang w:eastAsia="ko-KR"/>
        </w:rPr>
      </w:pPr>
      <w:r w:rsidRPr="006136F6">
        <w:rPr>
          <w:b/>
          <w:u w:val="single"/>
          <w:lang w:eastAsia="ko-KR"/>
        </w:rPr>
        <w:t>Response</w:t>
      </w:r>
      <w:r w:rsidRPr="006136F6">
        <w:rPr>
          <w:lang w:eastAsia="ko-KR"/>
        </w:rPr>
        <w:t xml:space="preserve">: </w:t>
      </w:r>
    </w:p>
    <w:p w14:paraId="37F0F0C4" w14:textId="44B45875" w:rsidR="00541CBC" w:rsidRDefault="00541CBC" w:rsidP="00541CBC">
      <w:pPr>
        <w:jc w:val="both"/>
        <w:rPr>
          <w:color w:val="0000FF"/>
          <w:lang w:eastAsia="ko-KR"/>
        </w:rPr>
      </w:pPr>
      <w:r w:rsidRPr="0010241D">
        <w:rPr>
          <w:color w:val="0000FF"/>
          <w:lang w:eastAsia="ko-KR"/>
          <w:rPrChange w:id="158" w:author="Xingde" w:date="2022-11-21T22:16:00Z">
            <w:rPr>
              <w:color w:val="1F497D" w:themeColor="text2"/>
              <w:lang w:eastAsia="ko-KR"/>
            </w:rPr>
          </w:rPrChange>
        </w:rPr>
        <w:lastRenderedPageBreak/>
        <w:t xml:space="preserve">We thank the reviewer for the comment. We have included the optimizer and learning rate of the network starting on </w:t>
      </w:r>
      <w:r w:rsidR="009B4AA6">
        <w:rPr>
          <w:color w:val="0000FF"/>
          <w:lang w:eastAsia="ko-KR"/>
        </w:rPr>
        <w:t xml:space="preserve">lines 152-153. </w:t>
      </w:r>
    </w:p>
    <w:p w14:paraId="55B25060" w14:textId="51CEC6A4" w:rsidR="009B4AA6" w:rsidRDefault="009B4AA6" w:rsidP="00541CBC">
      <w:pPr>
        <w:jc w:val="both"/>
        <w:rPr>
          <w:color w:val="0000FF"/>
          <w:lang w:eastAsia="ko-KR"/>
        </w:rPr>
      </w:pPr>
    </w:p>
    <w:p w14:paraId="04A76C94" w14:textId="72F01CBF" w:rsidR="009B4AA6" w:rsidRPr="0010241D" w:rsidRDefault="009B4AA6" w:rsidP="00541CBC">
      <w:pPr>
        <w:jc w:val="both"/>
        <w:rPr>
          <w:color w:val="0000FF"/>
          <w:lang w:eastAsia="ko-KR"/>
          <w:rPrChange w:id="159" w:author="Xingde" w:date="2022-11-21T22:16:00Z">
            <w:rPr>
              <w:lang w:eastAsia="ko-KR"/>
            </w:rPr>
          </w:rPrChange>
        </w:rPr>
      </w:pPr>
      <w:r>
        <w:rPr>
          <w:color w:val="0000FF"/>
          <w:lang w:eastAsia="ko-KR"/>
        </w:rPr>
        <w:t>See our response to Reviewer 1 Comment 7.</w:t>
      </w:r>
    </w:p>
    <w:p w14:paraId="7749EF58" w14:textId="77777777" w:rsidR="00324857" w:rsidRDefault="00324857" w:rsidP="00324857">
      <w:pPr>
        <w:jc w:val="both"/>
        <w:rPr>
          <w:rFonts w:eastAsiaTheme="minorEastAsia"/>
          <w:color w:val="0000FF"/>
          <w:lang w:eastAsia="ko-KR"/>
        </w:rPr>
      </w:pPr>
    </w:p>
    <w:p w14:paraId="6A7002B8" w14:textId="77777777" w:rsidR="00324857" w:rsidRDefault="00324857" w:rsidP="00324857">
      <w:pPr>
        <w:jc w:val="both"/>
        <w:rPr>
          <w:rFonts w:eastAsiaTheme="minorEastAsia"/>
          <w:color w:val="FF0000"/>
          <w:lang w:eastAsia="ko-KR"/>
        </w:rPr>
      </w:pPr>
      <w:r w:rsidRPr="006136F6">
        <w:rPr>
          <w:b/>
          <w:color w:val="000000" w:themeColor="text1"/>
          <w:u w:val="single"/>
        </w:rPr>
        <w:t xml:space="preserve">Comment </w:t>
      </w:r>
      <w:r>
        <w:rPr>
          <w:rFonts w:eastAsiaTheme="minorEastAsia" w:hint="eastAsia"/>
          <w:b/>
          <w:color w:val="000000" w:themeColor="text1"/>
          <w:u w:val="single"/>
          <w:lang w:eastAsia="ko-KR"/>
        </w:rPr>
        <w:t>6</w:t>
      </w:r>
      <w:r w:rsidRPr="006136F6">
        <w:rPr>
          <w:color w:val="000000" w:themeColor="text1"/>
        </w:rPr>
        <w:t>:</w:t>
      </w:r>
    </w:p>
    <w:p w14:paraId="3E4EEAF3" w14:textId="7B4C22A0" w:rsidR="00324857" w:rsidRDefault="005731B2" w:rsidP="00324857">
      <w:pPr>
        <w:jc w:val="both"/>
      </w:pPr>
      <w:r w:rsidRPr="005731B2">
        <w:t>The performance of the proposed model should be compared with the similar works in the literature, especially the prior study reported by the authors.</w:t>
      </w:r>
    </w:p>
    <w:p w14:paraId="32D945A4" w14:textId="77777777" w:rsidR="005731B2" w:rsidRDefault="005731B2" w:rsidP="00324857">
      <w:pPr>
        <w:jc w:val="both"/>
      </w:pPr>
    </w:p>
    <w:p w14:paraId="38AE16D3" w14:textId="3A06D12C" w:rsidR="00EB33D0" w:rsidRPr="00324857" w:rsidRDefault="00324857" w:rsidP="00C564EF">
      <w:pPr>
        <w:jc w:val="both"/>
        <w:rPr>
          <w:lang w:eastAsia="ko-KR"/>
        </w:rPr>
      </w:pPr>
      <w:r w:rsidRPr="006136F6">
        <w:rPr>
          <w:b/>
          <w:u w:val="single"/>
          <w:lang w:eastAsia="ko-KR"/>
        </w:rPr>
        <w:t>Response</w:t>
      </w:r>
      <w:r w:rsidRPr="006136F6">
        <w:rPr>
          <w:lang w:eastAsia="ko-KR"/>
        </w:rPr>
        <w:t xml:space="preserve">: </w:t>
      </w:r>
    </w:p>
    <w:p w14:paraId="0ED565E1" w14:textId="669AC10B" w:rsidR="003738FE" w:rsidRDefault="00541CBC" w:rsidP="00C564EF">
      <w:pPr>
        <w:jc w:val="both"/>
        <w:rPr>
          <w:rFonts w:eastAsiaTheme="minorEastAsia" w:cs="Segoe UI"/>
          <w:color w:val="0000FF"/>
          <w:szCs w:val="20"/>
          <w:bdr w:val="none" w:sz="0" w:space="0" w:color="auto" w:frame="1"/>
          <w:lang w:eastAsia="ko-KR"/>
        </w:rPr>
      </w:pPr>
      <w:r w:rsidRPr="0010241D">
        <w:rPr>
          <w:rFonts w:eastAsiaTheme="minorEastAsia" w:cs="Segoe UI"/>
          <w:color w:val="0000FF"/>
          <w:szCs w:val="20"/>
          <w:bdr w:val="none" w:sz="0" w:space="0" w:color="auto" w:frame="1"/>
          <w:lang w:eastAsia="ko-KR"/>
          <w:rPrChange w:id="160" w:author="Xingde" w:date="2022-11-21T22:16:00Z">
            <w:rPr>
              <w:rFonts w:eastAsiaTheme="minorEastAsia" w:cs="Segoe UI"/>
              <w:color w:val="1F497D" w:themeColor="text2"/>
              <w:szCs w:val="20"/>
              <w:bdr w:val="none" w:sz="0" w:space="0" w:color="auto" w:frame="1"/>
              <w:lang w:eastAsia="ko-KR"/>
            </w:rPr>
          </w:rPrChange>
        </w:rPr>
        <w:t>We thank the reviewer for the comment. We have expanded our analysis in the conclusion</w:t>
      </w:r>
      <w:r w:rsidR="0079146F">
        <w:rPr>
          <w:rFonts w:eastAsiaTheme="minorEastAsia" w:cs="Segoe UI"/>
          <w:color w:val="0000FF"/>
          <w:szCs w:val="20"/>
          <w:bdr w:val="none" w:sz="0" w:space="0" w:color="auto" w:frame="1"/>
          <w:lang w:eastAsia="ko-KR"/>
        </w:rPr>
        <w:t xml:space="preserve"> (starting on line 237)</w:t>
      </w:r>
      <w:r w:rsidRPr="0010241D">
        <w:rPr>
          <w:rFonts w:eastAsiaTheme="minorEastAsia" w:cs="Segoe UI"/>
          <w:color w:val="0000FF"/>
          <w:szCs w:val="20"/>
          <w:bdr w:val="none" w:sz="0" w:space="0" w:color="auto" w:frame="1"/>
          <w:lang w:eastAsia="ko-KR"/>
          <w:rPrChange w:id="161" w:author="Xingde" w:date="2022-11-21T22:16:00Z">
            <w:rPr>
              <w:rFonts w:eastAsiaTheme="minorEastAsia" w:cs="Segoe UI"/>
              <w:color w:val="1F497D" w:themeColor="text2"/>
              <w:szCs w:val="20"/>
              <w:bdr w:val="none" w:sz="0" w:space="0" w:color="auto" w:frame="1"/>
              <w:lang w:eastAsia="ko-KR"/>
            </w:rPr>
          </w:rPrChange>
        </w:rPr>
        <w:t xml:space="preserve"> </w:t>
      </w:r>
      <w:r w:rsidR="009B4AA6">
        <w:rPr>
          <w:rFonts w:eastAsiaTheme="minorEastAsia" w:cs="Segoe UI"/>
          <w:color w:val="0000FF"/>
          <w:szCs w:val="20"/>
          <w:bdr w:val="none" w:sz="0" w:space="0" w:color="auto" w:frame="1"/>
          <w:lang w:eastAsia="ko-KR"/>
        </w:rPr>
        <w:t>to explicitly</w:t>
      </w:r>
      <w:r w:rsidR="00804452" w:rsidRPr="0010241D">
        <w:rPr>
          <w:rFonts w:eastAsiaTheme="minorEastAsia" w:cs="Segoe UI"/>
          <w:color w:val="0000FF"/>
          <w:szCs w:val="20"/>
          <w:bdr w:val="none" w:sz="0" w:space="0" w:color="auto" w:frame="1"/>
          <w:lang w:eastAsia="ko-KR"/>
          <w:rPrChange w:id="162" w:author="Xingde" w:date="2022-11-21T22:16:00Z">
            <w:rPr>
              <w:rFonts w:eastAsiaTheme="minorEastAsia" w:cs="Segoe UI"/>
              <w:color w:val="1F497D" w:themeColor="text2"/>
              <w:szCs w:val="20"/>
              <w:bdr w:val="none" w:sz="0" w:space="0" w:color="auto" w:frame="1"/>
              <w:lang w:eastAsia="ko-KR"/>
            </w:rPr>
          </w:rPrChange>
        </w:rPr>
        <w:t xml:space="preserve"> compare </w:t>
      </w:r>
      <w:r w:rsidR="00720EBD" w:rsidRPr="0010241D">
        <w:rPr>
          <w:rFonts w:eastAsiaTheme="minorEastAsia" w:cs="Segoe UI"/>
          <w:color w:val="0000FF"/>
          <w:szCs w:val="20"/>
          <w:bdr w:val="none" w:sz="0" w:space="0" w:color="auto" w:frame="1"/>
          <w:lang w:eastAsia="ko-KR"/>
          <w:rPrChange w:id="163" w:author="Xingde" w:date="2022-11-21T22:16:00Z">
            <w:rPr>
              <w:rFonts w:eastAsiaTheme="minorEastAsia" w:cs="Segoe UI"/>
              <w:color w:val="1F497D" w:themeColor="text2"/>
              <w:szCs w:val="20"/>
              <w:bdr w:val="none" w:sz="0" w:space="0" w:color="auto" w:frame="1"/>
              <w:lang w:eastAsia="ko-KR"/>
            </w:rPr>
          </w:rPrChange>
        </w:rPr>
        <w:t xml:space="preserve">our prior method that is based on attenuation mapping to our deep network model presented in this paper. </w:t>
      </w:r>
      <w:r w:rsidR="00EA0E79" w:rsidRPr="0010241D">
        <w:rPr>
          <w:rFonts w:eastAsiaTheme="minorEastAsia" w:cs="Segoe UI"/>
          <w:color w:val="0000FF"/>
          <w:szCs w:val="20"/>
          <w:bdr w:val="none" w:sz="0" w:space="0" w:color="auto" w:frame="1"/>
          <w:lang w:eastAsia="ko-KR"/>
          <w:rPrChange w:id="164" w:author="Xingde" w:date="2022-11-21T22:16:00Z">
            <w:rPr>
              <w:rFonts w:eastAsiaTheme="minorEastAsia" w:cs="Segoe UI"/>
              <w:color w:val="1F497D" w:themeColor="text2"/>
              <w:szCs w:val="20"/>
              <w:bdr w:val="none" w:sz="0" w:space="0" w:color="auto" w:frame="1"/>
              <w:lang w:eastAsia="ko-KR"/>
            </w:rPr>
          </w:rPrChange>
        </w:rPr>
        <w:t xml:space="preserve">In essence, </w:t>
      </w:r>
      <w:r w:rsidR="00720EBD" w:rsidRPr="0010241D">
        <w:rPr>
          <w:rFonts w:eastAsiaTheme="minorEastAsia" w:cs="Segoe UI"/>
          <w:color w:val="0000FF"/>
          <w:szCs w:val="20"/>
          <w:bdr w:val="none" w:sz="0" w:space="0" w:color="auto" w:frame="1"/>
          <w:lang w:eastAsia="ko-KR"/>
          <w:rPrChange w:id="165" w:author="Xingde" w:date="2022-11-21T22:16:00Z">
            <w:rPr>
              <w:rFonts w:eastAsiaTheme="minorEastAsia" w:cs="Segoe UI"/>
              <w:color w:val="1F497D" w:themeColor="text2"/>
              <w:szCs w:val="20"/>
              <w:bdr w:val="none" w:sz="0" w:space="0" w:color="auto" w:frame="1"/>
              <w:lang w:eastAsia="ko-KR"/>
            </w:rPr>
          </w:rPrChange>
        </w:rPr>
        <w:t>our deep learning model takes</w:t>
      </w:r>
      <w:r w:rsidR="006A617E" w:rsidRPr="0010241D">
        <w:rPr>
          <w:rFonts w:eastAsiaTheme="minorEastAsia" w:cs="Segoe UI"/>
          <w:color w:val="0000FF"/>
          <w:szCs w:val="20"/>
          <w:bdr w:val="none" w:sz="0" w:space="0" w:color="auto" w:frame="1"/>
          <w:lang w:eastAsia="ko-KR"/>
          <w:rPrChange w:id="166" w:author="Xingde" w:date="2022-11-21T22:16:00Z">
            <w:rPr>
              <w:rFonts w:eastAsiaTheme="minorEastAsia" w:cs="Segoe UI"/>
              <w:color w:val="1F497D" w:themeColor="text2"/>
              <w:szCs w:val="20"/>
              <w:bdr w:val="none" w:sz="0" w:space="0" w:color="auto" w:frame="1"/>
              <w:lang w:eastAsia="ko-KR"/>
            </w:rPr>
          </w:rPrChange>
        </w:rPr>
        <w:t xml:space="preserve"> image spatial and textural features into account</w:t>
      </w:r>
      <w:r w:rsidR="004C0ED8" w:rsidRPr="0010241D">
        <w:rPr>
          <w:rFonts w:eastAsiaTheme="minorEastAsia" w:cs="Segoe UI"/>
          <w:color w:val="0000FF"/>
          <w:szCs w:val="20"/>
          <w:bdr w:val="none" w:sz="0" w:space="0" w:color="auto" w:frame="1"/>
          <w:lang w:eastAsia="ko-KR"/>
          <w:rPrChange w:id="167" w:author="Xingde" w:date="2022-11-21T22:16:00Z">
            <w:rPr>
              <w:rFonts w:eastAsiaTheme="minorEastAsia" w:cs="Segoe UI"/>
              <w:color w:val="1F497D" w:themeColor="text2"/>
              <w:szCs w:val="20"/>
              <w:bdr w:val="none" w:sz="0" w:space="0" w:color="auto" w:frame="1"/>
              <w:lang w:eastAsia="ko-KR"/>
            </w:rPr>
          </w:rPrChange>
        </w:rPr>
        <w:t xml:space="preserve"> and enjoys several merits such as </w:t>
      </w:r>
      <w:r w:rsidR="00D24033" w:rsidRPr="0010241D">
        <w:rPr>
          <w:rFonts w:eastAsiaTheme="minorEastAsia" w:cs="Segoe UI"/>
          <w:color w:val="0000FF"/>
          <w:szCs w:val="20"/>
          <w:bdr w:val="none" w:sz="0" w:space="0" w:color="auto" w:frame="1"/>
          <w:lang w:eastAsia="ko-KR"/>
          <w:rPrChange w:id="168" w:author="Xingde" w:date="2022-11-21T22:16:00Z">
            <w:rPr>
              <w:rFonts w:eastAsiaTheme="minorEastAsia" w:cs="Segoe UI"/>
              <w:color w:val="1F497D" w:themeColor="text2"/>
              <w:szCs w:val="20"/>
              <w:bdr w:val="none" w:sz="0" w:space="0" w:color="auto" w:frame="1"/>
              <w:lang w:eastAsia="ko-KR"/>
            </w:rPr>
          </w:rPrChange>
        </w:rPr>
        <w:t>real-time processing and no</w:t>
      </w:r>
      <w:r w:rsidR="00F3505C" w:rsidRPr="0010241D">
        <w:rPr>
          <w:rFonts w:eastAsiaTheme="minorEastAsia" w:cs="Segoe UI"/>
          <w:color w:val="0000FF"/>
          <w:szCs w:val="20"/>
          <w:bdr w:val="none" w:sz="0" w:space="0" w:color="auto" w:frame="1"/>
          <w:lang w:eastAsia="ko-KR"/>
          <w:rPrChange w:id="169" w:author="Xingde" w:date="2022-11-21T22:16:00Z">
            <w:rPr>
              <w:rFonts w:eastAsiaTheme="minorEastAsia" w:cs="Segoe UI"/>
              <w:color w:val="1F497D" w:themeColor="text2"/>
              <w:szCs w:val="20"/>
              <w:bdr w:val="none" w:sz="0" w:space="0" w:color="auto" w:frame="1"/>
              <w:lang w:eastAsia="ko-KR"/>
            </w:rPr>
          </w:rPrChange>
        </w:rPr>
        <w:t xml:space="preserve">t requiring </w:t>
      </w:r>
      <w:r w:rsidR="00D24033" w:rsidRPr="0010241D">
        <w:rPr>
          <w:rFonts w:eastAsiaTheme="minorEastAsia" w:cs="Segoe UI"/>
          <w:color w:val="0000FF"/>
          <w:szCs w:val="20"/>
          <w:bdr w:val="none" w:sz="0" w:space="0" w:color="auto" w:frame="1"/>
          <w:lang w:eastAsia="ko-KR"/>
          <w:rPrChange w:id="170" w:author="Xingde" w:date="2022-11-21T22:16:00Z">
            <w:rPr>
              <w:rFonts w:eastAsiaTheme="minorEastAsia" w:cs="Segoe UI"/>
              <w:color w:val="1F497D" w:themeColor="text2"/>
              <w:szCs w:val="20"/>
              <w:bdr w:val="none" w:sz="0" w:space="0" w:color="auto" w:frame="1"/>
              <w:lang w:eastAsia="ko-KR"/>
            </w:rPr>
          </w:rPrChange>
        </w:rPr>
        <w:t>reference phantom normalization</w:t>
      </w:r>
      <w:r w:rsidR="006A617E" w:rsidRPr="0010241D">
        <w:rPr>
          <w:rFonts w:eastAsiaTheme="minorEastAsia" w:cs="Segoe UI"/>
          <w:color w:val="0000FF"/>
          <w:szCs w:val="20"/>
          <w:bdr w:val="none" w:sz="0" w:space="0" w:color="auto" w:frame="1"/>
          <w:lang w:eastAsia="ko-KR"/>
          <w:rPrChange w:id="171" w:author="Xingde" w:date="2022-11-21T22:16:00Z">
            <w:rPr>
              <w:rFonts w:eastAsiaTheme="minorEastAsia" w:cs="Segoe UI"/>
              <w:color w:val="1F497D" w:themeColor="text2"/>
              <w:szCs w:val="20"/>
              <w:bdr w:val="none" w:sz="0" w:space="0" w:color="auto" w:frame="1"/>
              <w:lang w:eastAsia="ko-KR"/>
            </w:rPr>
          </w:rPrChange>
        </w:rPr>
        <w:t xml:space="preserve">. </w:t>
      </w:r>
      <w:r w:rsidR="00EC2AAC" w:rsidRPr="0010241D">
        <w:rPr>
          <w:rFonts w:eastAsiaTheme="minorEastAsia" w:cs="Segoe UI"/>
          <w:color w:val="0000FF"/>
          <w:szCs w:val="20"/>
          <w:bdr w:val="none" w:sz="0" w:space="0" w:color="auto" w:frame="1"/>
          <w:lang w:eastAsia="ko-KR"/>
          <w:rPrChange w:id="172" w:author="Xingde" w:date="2022-11-21T22:16:00Z">
            <w:rPr>
              <w:rFonts w:eastAsiaTheme="minorEastAsia" w:cs="Segoe UI"/>
              <w:color w:val="1F497D" w:themeColor="text2"/>
              <w:szCs w:val="20"/>
              <w:bdr w:val="none" w:sz="0" w:space="0" w:color="auto" w:frame="1"/>
              <w:lang w:eastAsia="ko-KR"/>
            </w:rPr>
          </w:rPrChange>
        </w:rPr>
        <w:t xml:space="preserve">Along this direction, we plan to perform a follow-up study </w:t>
      </w:r>
      <w:r w:rsidR="004C0ED8" w:rsidRPr="0010241D">
        <w:rPr>
          <w:rFonts w:eastAsiaTheme="minorEastAsia" w:cs="Segoe UI"/>
          <w:color w:val="0000FF"/>
          <w:szCs w:val="20"/>
          <w:bdr w:val="none" w:sz="0" w:space="0" w:color="auto" w:frame="1"/>
          <w:lang w:eastAsia="ko-KR"/>
          <w:rPrChange w:id="173" w:author="Xingde" w:date="2022-11-21T22:16:00Z">
            <w:rPr>
              <w:rFonts w:eastAsiaTheme="minorEastAsia" w:cs="Segoe UI"/>
              <w:color w:val="1F497D" w:themeColor="text2"/>
              <w:szCs w:val="20"/>
              <w:bdr w:val="none" w:sz="0" w:space="0" w:color="auto" w:frame="1"/>
              <w:lang w:eastAsia="ko-KR"/>
            </w:rPr>
          </w:rPrChange>
        </w:rPr>
        <w:t>with more patient data under diverse conditions</w:t>
      </w:r>
      <w:r w:rsidR="00F3505C" w:rsidRPr="0010241D">
        <w:rPr>
          <w:rFonts w:eastAsiaTheme="minorEastAsia" w:cs="Segoe UI"/>
          <w:color w:val="0000FF"/>
          <w:szCs w:val="20"/>
          <w:bdr w:val="none" w:sz="0" w:space="0" w:color="auto" w:frame="1"/>
          <w:lang w:eastAsia="ko-KR"/>
          <w:rPrChange w:id="174" w:author="Xingde" w:date="2022-11-21T22:16:00Z">
            <w:rPr>
              <w:rFonts w:eastAsiaTheme="minorEastAsia" w:cs="Segoe UI"/>
              <w:color w:val="1F497D" w:themeColor="text2"/>
              <w:szCs w:val="20"/>
              <w:bdr w:val="none" w:sz="0" w:space="0" w:color="auto" w:frame="1"/>
              <w:lang w:eastAsia="ko-KR"/>
            </w:rPr>
          </w:rPrChange>
        </w:rPr>
        <w:t xml:space="preserve"> (image defocusing, motion artifacts, etc.)</w:t>
      </w:r>
      <w:r w:rsidR="004C0ED8" w:rsidRPr="0010241D">
        <w:rPr>
          <w:rFonts w:eastAsiaTheme="minorEastAsia" w:cs="Segoe UI"/>
          <w:color w:val="0000FF"/>
          <w:szCs w:val="20"/>
          <w:bdr w:val="none" w:sz="0" w:space="0" w:color="auto" w:frame="1"/>
          <w:lang w:eastAsia="ko-KR"/>
          <w:rPrChange w:id="175" w:author="Xingde" w:date="2022-11-21T22:16:00Z">
            <w:rPr>
              <w:rFonts w:eastAsiaTheme="minorEastAsia" w:cs="Segoe UI"/>
              <w:color w:val="1F497D" w:themeColor="text2"/>
              <w:szCs w:val="20"/>
              <w:bdr w:val="none" w:sz="0" w:space="0" w:color="auto" w:frame="1"/>
              <w:lang w:eastAsia="ko-KR"/>
            </w:rPr>
          </w:rPrChange>
        </w:rPr>
        <w:t xml:space="preserve"> in the near future.</w:t>
      </w:r>
      <w:r w:rsidR="0033754A" w:rsidRPr="0010241D">
        <w:rPr>
          <w:rFonts w:eastAsiaTheme="minorEastAsia" w:cs="Segoe UI"/>
          <w:color w:val="0000FF"/>
          <w:szCs w:val="20"/>
          <w:bdr w:val="none" w:sz="0" w:space="0" w:color="auto" w:frame="1"/>
          <w:lang w:eastAsia="ko-KR"/>
          <w:rPrChange w:id="176" w:author="Xingde" w:date="2022-11-21T22:16:00Z">
            <w:rPr>
              <w:rFonts w:eastAsiaTheme="minorEastAsia" w:cs="Segoe UI"/>
              <w:color w:val="1F497D" w:themeColor="text2"/>
              <w:szCs w:val="20"/>
              <w:bdr w:val="none" w:sz="0" w:space="0" w:color="auto" w:frame="1"/>
              <w:lang w:eastAsia="ko-KR"/>
            </w:rPr>
          </w:rPrChange>
        </w:rPr>
        <w:t xml:space="preserve"> Additionally, p</w:t>
      </w:r>
      <w:r w:rsidR="003738FE" w:rsidRPr="0010241D">
        <w:rPr>
          <w:rFonts w:eastAsiaTheme="minorEastAsia" w:cs="Segoe UI"/>
          <w:color w:val="0000FF"/>
          <w:szCs w:val="20"/>
          <w:bdr w:val="none" w:sz="0" w:space="0" w:color="auto" w:frame="1"/>
          <w:lang w:eastAsia="ko-KR"/>
          <w:rPrChange w:id="177" w:author="Xingde" w:date="2022-11-21T22:16:00Z">
            <w:rPr>
              <w:rFonts w:eastAsiaTheme="minorEastAsia" w:cs="Segoe UI"/>
              <w:color w:val="1F497D" w:themeColor="text2"/>
              <w:szCs w:val="20"/>
              <w:bdr w:val="none" w:sz="0" w:space="0" w:color="auto" w:frame="1"/>
              <w:lang w:eastAsia="ko-KR"/>
            </w:rPr>
          </w:rPrChange>
        </w:rPr>
        <w:t xml:space="preserve">lease see our response to reviewer 1 comment </w:t>
      </w:r>
      <w:r w:rsidR="00C63615" w:rsidRPr="0010241D">
        <w:rPr>
          <w:rFonts w:eastAsiaTheme="minorEastAsia" w:cs="Segoe UI"/>
          <w:color w:val="0000FF"/>
          <w:szCs w:val="20"/>
          <w:bdr w:val="none" w:sz="0" w:space="0" w:color="auto" w:frame="1"/>
          <w:lang w:eastAsia="ko-KR"/>
          <w:rPrChange w:id="178" w:author="Xingde" w:date="2022-11-21T22:16:00Z">
            <w:rPr>
              <w:rFonts w:eastAsiaTheme="minorEastAsia" w:cs="Segoe UI"/>
              <w:color w:val="1F497D" w:themeColor="text2"/>
              <w:szCs w:val="20"/>
              <w:bdr w:val="none" w:sz="0" w:space="0" w:color="auto" w:frame="1"/>
              <w:lang w:eastAsia="ko-KR"/>
            </w:rPr>
          </w:rPrChange>
        </w:rPr>
        <w:t xml:space="preserve">2 where we compare </w:t>
      </w:r>
      <w:r w:rsidR="0033754A" w:rsidRPr="0010241D">
        <w:rPr>
          <w:rFonts w:eastAsiaTheme="minorEastAsia" w:cs="Segoe UI"/>
          <w:color w:val="0000FF"/>
          <w:szCs w:val="20"/>
          <w:bdr w:val="none" w:sz="0" w:space="0" w:color="auto" w:frame="1"/>
          <w:lang w:eastAsia="ko-KR"/>
          <w:rPrChange w:id="179" w:author="Xingde" w:date="2022-11-21T22:16:00Z">
            <w:rPr>
              <w:rFonts w:eastAsiaTheme="minorEastAsia" w:cs="Segoe UI"/>
              <w:color w:val="1F497D" w:themeColor="text2"/>
              <w:szCs w:val="20"/>
              <w:bdr w:val="none" w:sz="0" w:space="0" w:color="auto" w:frame="1"/>
              <w:lang w:eastAsia="ko-KR"/>
            </w:rPr>
          </w:rPrChange>
        </w:rPr>
        <w:t xml:space="preserve">our method to another deep learning study. </w:t>
      </w:r>
    </w:p>
    <w:p w14:paraId="395A92CC" w14:textId="53D6E4E3" w:rsidR="009B4AA6" w:rsidRDefault="009B4AA6" w:rsidP="00C564EF">
      <w:pPr>
        <w:jc w:val="both"/>
        <w:rPr>
          <w:rFonts w:eastAsiaTheme="minorEastAsia" w:cs="Segoe UI"/>
          <w:color w:val="0000FF"/>
          <w:szCs w:val="20"/>
          <w:bdr w:val="none" w:sz="0" w:space="0" w:color="auto" w:frame="1"/>
          <w:lang w:eastAsia="ko-KR"/>
        </w:rPr>
      </w:pPr>
    </w:p>
    <w:p w14:paraId="7617BA2B" w14:textId="77777777" w:rsidR="009B4AA6" w:rsidRPr="0010241D" w:rsidRDefault="009B4AA6" w:rsidP="00C564EF">
      <w:pPr>
        <w:jc w:val="both"/>
        <w:rPr>
          <w:rFonts w:eastAsiaTheme="minorEastAsia" w:cs="Segoe UI"/>
          <w:color w:val="0000FF"/>
          <w:szCs w:val="20"/>
          <w:bdr w:val="none" w:sz="0" w:space="0" w:color="auto" w:frame="1"/>
          <w:lang w:eastAsia="ko-KR"/>
          <w:rPrChange w:id="180" w:author="Xingde" w:date="2022-11-21T22:16:00Z">
            <w:rPr>
              <w:rFonts w:eastAsiaTheme="minorEastAsia" w:cs="Segoe UI"/>
              <w:color w:val="1F497D" w:themeColor="text2"/>
              <w:szCs w:val="20"/>
              <w:bdr w:val="none" w:sz="0" w:space="0" w:color="auto" w:frame="1"/>
              <w:lang w:eastAsia="ko-KR"/>
            </w:rPr>
          </w:rPrChange>
        </w:rPr>
      </w:pPr>
    </w:p>
    <w:sectPr w:rsidR="009B4AA6" w:rsidRPr="0010241D" w:rsidSect="00030ED0">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B4690" w14:textId="77777777" w:rsidR="00EA1B8B" w:rsidRDefault="00EA1B8B" w:rsidP="00BE7F61">
      <w:r>
        <w:separator/>
      </w:r>
    </w:p>
  </w:endnote>
  <w:endnote w:type="continuationSeparator" w:id="0">
    <w:p w14:paraId="7D0B823C" w14:textId="77777777" w:rsidR="00EA1B8B" w:rsidRDefault="00EA1B8B" w:rsidP="00BE7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126E8" w14:textId="77777777" w:rsidR="00EA1B8B" w:rsidRDefault="00EA1B8B" w:rsidP="00BE7F61">
      <w:r>
        <w:separator/>
      </w:r>
    </w:p>
  </w:footnote>
  <w:footnote w:type="continuationSeparator" w:id="0">
    <w:p w14:paraId="507C260F" w14:textId="77777777" w:rsidR="00EA1B8B" w:rsidRDefault="00EA1B8B" w:rsidP="00BE7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3B7BF" w14:textId="77777777" w:rsidR="00030ED0" w:rsidRPr="00F27D4F" w:rsidRDefault="00030ED0" w:rsidP="00030ED0">
    <w:pPr>
      <w:tabs>
        <w:tab w:val="left" w:pos="-1890"/>
        <w:tab w:val="left" w:pos="-1800"/>
        <w:tab w:val="left" w:pos="-1710"/>
      </w:tabs>
      <w:rPr>
        <w:bCs/>
        <w:color w:val="333399"/>
        <w:spacing w:val="-80"/>
        <w:kern w:val="36"/>
        <w:sz w:val="44"/>
        <w:szCs w:val="44"/>
        <w:lang w:val="pt-BR"/>
      </w:rPr>
    </w:pPr>
    <w:r w:rsidRPr="00F27D4F">
      <w:rPr>
        <w:bCs/>
        <w:color w:val="333399"/>
        <w:spacing w:val="-80"/>
        <w:position w:val="-6"/>
        <w:sz w:val="52"/>
        <w:szCs w:val="52"/>
        <w:lang w:val="pt-BR"/>
      </w:rPr>
      <w:t xml:space="preserve">J </w:t>
    </w:r>
    <w:r w:rsidRPr="00F27D4F">
      <w:rPr>
        <w:bCs/>
        <w:color w:val="333399"/>
        <w:spacing w:val="-80"/>
        <w:kern w:val="36"/>
        <w:sz w:val="44"/>
        <w:szCs w:val="44"/>
        <w:lang w:val="pt-BR"/>
      </w:rPr>
      <w:t xml:space="preserve"> O  H N S    H  O  P  K I  N S</w:t>
    </w:r>
  </w:p>
  <w:p w14:paraId="585CEFA7" w14:textId="77777777" w:rsidR="00030ED0" w:rsidRPr="00FB1CF8" w:rsidRDefault="00030ED0" w:rsidP="00030ED0">
    <w:pPr>
      <w:tabs>
        <w:tab w:val="left" w:pos="-1980"/>
        <w:tab w:val="left" w:pos="-1890"/>
        <w:tab w:val="left" w:pos="-1710"/>
      </w:tabs>
      <w:rPr>
        <w:b/>
        <w:bCs/>
        <w:color w:val="333399"/>
        <w:spacing w:val="200"/>
        <w:position w:val="6"/>
        <w:sz w:val="18"/>
        <w:szCs w:val="18"/>
      </w:rPr>
    </w:pPr>
    <w:r w:rsidRPr="00F27D4F">
      <w:rPr>
        <w:b/>
        <w:bCs/>
        <w:color w:val="333399"/>
        <w:position w:val="6"/>
        <w:sz w:val="18"/>
        <w:szCs w:val="18"/>
        <w:lang w:val="pt-BR"/>
      </w:rPr>
      <w:t xml:space="preserve">  </w:t>
    </w:r>
    <w:r w:rsidRPr="00FB1CF8">
      <w:rPr>
        <w:b/>
        <w:bCs/>
        <w:color w:val="333399"/>
        <w:spacing w:val="200"/>
        <w:position w:val="6"/>
        <w:sz w:val="18"/>
        <w:szCs w:val="18"/>
      </w:rPr>
      <w:t>UNIVERSITY</w:t>
    </w:r>
  </w:p>
  <w:p w14:paraId="0062CEA3" w14:textId="77777777" w:rsidR="00030ED0" w:rsidRDefault="00030ED0" w:rsidP="00030ED0">
    <w:pPr>
      <w:tabs>
        <w:tab w:val="left" w:pos="-1980"/>
        <w:tab w:val="left" w:pos="-1890"/>
        <w:tab w:val="left" w:pos="-1710"/>
      </w:tabs>
      <w:rPr>
        <w:rFonts w:ascii="Arial" w:hAnsi="Arial" w:cs="Arial"/>
        <w:b/>
        <w:bCs/>
        <w:color w:val="000000"/>
        <w:sz w:val="20"/>
        <w:szCs w:val="20"/>
      </w:rPr>
    </w:pPr>
  </w:p>
  <w:p w14:paraId="699DE515" w14:textId="77777777" w:rsidR="00030ED0" w:rsidRPr="00922608" w:rsidRDefault="00030ED0" w:rsidP="00030ED0">
    <w:pPr>
      <w:tabs>
        <w:tab w:val="left" w:pos="-1980"/>
        <w:tab w:val="left" w:pos="-1890"/>
        <w:tab w:val="left" w:pos="-1710"/>
      </w:tabs>
      <w:rPr>
        <w:rFonts w:ascii="Arial Narrow" w:hAnsi="Arial Narrow" w:cs="Arial"/>
        <w:b/>
        <w:bCs/>
        <w:color w:val="000000"/>
      </w:rPr>
    </w:pPr>
    <w:r w:rsidRPr="00922608">
      <w:rPr>
        <w:rFonts w:ascii="Arial Narrow" w:hAnsi="Arial Narrow" w:cs="Arial"/>
        <w:b/>
        <w:bCs/>
        <w:color w:val="000000"/>
      </w:rPr>
      <w:t>Whitaker Biomedical Engineering Institute</w:t>
    </w:r>
  </w:p>
  <w:p w14:paraId="696A345D" w14:textId="77777777" w:rsidR="00030ED0" w:rsidRPr="00582949" w:rsidRDefault="00030ED0" w:rsidP="00030ED0">
    <w:pPr>
      <w:tabs>
        <w:tab w:val="left" w:pos="-1980"/>
        <w:tab w:val="left" w:pos="-1890"/>
        <w:tab w:val="left" w:pos="-1710"/>
      </w:tabs>
      <w:rPr>
        <w:rFonts w:ascii="Arial Narrow" w:hAnsi="Arial Narrow" w:cs="Arial"/>
        <w:b/>
        <w:bCs/>
        <w:color w:val="000000"/>
        <w:sz w:val="16"/>
        <w:szCs w:val="16"/>
      </w:rPr>
    </w:pPr>
  </w:p>
  <w:p w14:paraId="2A67C4EE" w14:textId="77777777" w:rsidR="00030ED0" w:rsidRPr="00922608" w:rsidRDefault="00030ED0" w:rsidP="00030ED0">
    <w:pPr>
      <w:tabs>
        <w:tab w:val="left" w:pos="-1980"/>
        <w:tab w:val="left" w:pos="-1890"/>
        <w:tab w:val="left" w:pos="-1710"/>
      </w:tabs>
      <w:rPr>
        <w:rFonts w:ascii="Arial Narrow" w:hAnsi="Arial Narrow" w:cs="Arial"/>
        <w:bCs/>
        <w:color w:val="000000"/>
        <w:sz w:val="20"/>
        <w:szCs w:val="20"/>
      </w:rPr>
    </w:pPr>
    <w:r w:rsidRPr="00922608">
      <w:rPr>
        <w:rFonts w:ascii="Arial Narrow" w:hAnsi="Arial Narrow" w:cs="Arial"/>
        <w:bCs/>
        <w:color w:val="000000"/>
        <w:sz w:val="20"/>
        <w:szCs w:val="20"/>
      </w:rPr>
      <w:t>Department of Biomedical Engineering</w:t>
    </w:r>
    <w:r w:rsidRPr="00922608">
      <w:rPr>
        <w:rFonts w:ascii="Arial Narrow" w:hAnsi="Arial Narrow" w:cs="Arial"/>
        <w:bCs/>
        <w:color w:val="000000"/>
        <w:sz w:val="20"/>
        <w:szCs w:val="20"/>
      </w:rPr>
      <w:tab/>
    </w:r>
    <w:r w:rsidRPr="00922608">
      <w:rPr>
        <w:rFonts w:ascii="Arial Narrow" w:hAnsi="Arial Narrow" w:cs="Arial"/>
        <w:bCs/>
        <w:color w:val="000000"/>
        <w:sz w:val="20"/>
        <w:szCs w:val="20"/>
      </w:rPr>
      <w:tab/>
    </w:r>
    <w:r w:rsidRPr="00922608">
      <w:rPr>
        <w:rFonts w:ascii="Arial Narrow" w:hAnsi="Arial Narrow" w:cs="Arial"/>
        <w:bCs/>
        <w:color w:val="000000"/>
        <w:sz w:val="20"/>
        <w:szCs w:val="20"/>
      </w:rPr>
      <w:tab/>
    </w:r>
    <w:r w:rsidRPr="00922608">
      <w:rPr>
        <w:rFonts w:ascii="Arial Narrow" w:hAnsi="Arial Narrow" w:cs="Arial"/>
        <w:bCs/>
        <w:color w:val="000000"/>
        <w:sz w:val="20"/>
        <w:szCs w:val="20"/>
      </w:rPr>
      <w:tab/>
    </w:r>
  </w:p>
  <w:p w14:paraId="69FA9C93" w14:textId="77777777" w:rsidR="00030ED0" w:rsidRPr="00922608" w:rsidRDefault="00030ED0" w:rsidP="00030ED0">
    <w:pPr>
      <w:tabs>
        <w:tab w:val="left" w:pos="-1980"/>
        <w:tab w:val="left" w:pos="-1890"/>
        <w:tab w:val="left" w:pos="-1710"/>
      </w:tabs>
      <w:rPr>
        <w:rFonts w:ascii="Arial Narrow" w:hAnsi="Arial Narrow" w:cs="Arial"/>
        <w:bCs/>
        <w:color w:val="000000"/>
        <w:sz w:val="20"/>
        <w:szCs w:val="20"/>
      </w:rPr>
    </w:pPr>
    <w:r>
      <w:rPr>
        <w:rFonts w:ascii="Arial Narrow" w:hAnsi="Arial Narrow" w:cs="Arial"/>
        <w:bCs/>
        <w:color w:val="000000"/>
        <w:sz w:val="20"/>
        <w:szCs w:val="20"/>
      </w:rPr>
      <w:t xml:space="preserve">Room 731B, </w:t>
    </w:r>
    <w:smartTag w:uri="urn:schemas-microsoft-com:office:smarttags" w:element="place">
      <w:smartTag w:uri="urn:schemas-microsoft-com:office:smarttags" w:element="PlaceName">
        <w:r w:rsidRPr="00922608">
          <w:rPr>
            <w:rFonts w:ascii="Arial Narrow" w:hAnsi="Arial Narrow" w:cs="Arial"/>
            <w:bCs/>
            <w:color w:val="000000"/>
            <w:sz w:val="20"/>
            <w:szCs w:val="20"/>
          </w:rPr>
          <w:t>Ross</w:t>
        </w:r>
      </w:smartTag>
      <w:r w:rsidRPr="00922608">
        <w:rPr>
          <w:rFonts w:ascii="Arial Narrow" w:hAnsi="Arial Narrow" w:cs="Arial"/>
          <w:bCs/>
          <w:color w:val="000000"/>
          <w:sz w:val="20"/>
          <w:szCs w:val="20"/>
        </w:rPr>
        <w:t xml:space="preserve"> </w:t>
      </w:r>
      <w:smartTag w:uri="urn:schemas-microsoft-com:office:smarttags" w:element="PlaceName">
        <w:r w:rsidRPr="00922608">
          <w:rPr>
            <w:rFonts w:ascii="Arial Narrow" w:hAnsi="Arial Narrow" w:cs="Arial"/>
            <w:bCs/>
            <w:color w:val="000000"/>
            <w:sz w:val="20"/>
            <w:szCs w:val="20"/>
          </w:rPr>
          <w:t>Building</w:t>
        </w:r>
      </w:smartTag>
    </w:smartTag>
    <w:r w:rsidRPr="00922608">
      <w:rPr>
        <w:rFonts w:ascii="Arial Narrow" w:hAnsi="Arial Narrow" w:cs="Arial"/>
        <w:bCs/>
        <w:color w:val="000000"/>
        <w:sz w:val="20"/>
        <w:szCs w:val="20"/>
      </w:rPr>
      <w:tab/>
    </w:r>
    <w:r w:rsidRPr="00922608">
      <w:rPr>
        <w:rFonts w:ascii="Arial Narrow" w:hAnsi="Arial Narrow" w:cs="Arial"/>
        <w:bCs/>
        <w:color w:val="000000"/>
        <w:sz w:val="20"/>
        <w:szCs w:val="20"/>
      </w:rPr>
      <w:tab/>
    </w:r>
    <w:r w:rsidRPr="00922608">
      <w:rPr>
        <w:rFonts w:ascii="Arial Narrow" w:hAnsi="Arial Narrow" w:cs="Arial"/>
        <w:bCs/>
        <w:color w:val="000000"/>
        <w:sz w:val="20"/>
        <w:szCs w:val="20"/>
      </w:rPr>
      <w:tab/>
    </w:r>
    <w:r w:rsidRPr="00922608">
      <w:rPr>
        <w:rFonts w:ascii="Arial Narrow" w:hAnsi="Arial Narrow" w:cs="Arial"/>
        <w:bCs/>
        <w:color w:val="000000"/>
        <w:sz w:val="20"/>
        <w:szCs w:val="20"/>
      </w:rPr>
      <w:tab/>
    </w:r>
    <w:r w:rsidRPr="00922608">
      <w:rPr>
        <w:rFonts w:ascii="Arial Narrow" w:hAnsi="Arial Narrow" w:cs="Arial"/>
        <w:bCs/>
        <w:color w:val="000000"/>
        <w:sz w:val="20"/>
        <w:szCs w:val="20"/>
      </w:rPr>
      <w:tab/>
    </w:r>
    <w:r w:rsidRPr="00922608">
      <w:rPr>
        <w:rFonts w:ascii="Arial Narrow" w:hAnsi="Arial Narrow" w:cs="Arial"/>
        <w:bCs/>
        <w:color w:val="000000"/>
        <w:sz w:val="20"/>
        <w:szCs w:val="20"/>
      </w:rPr>
      <w:tab/>
    </w:r>
    <w:r w:rsidRPr="00922608">
      <w:rPr>
        <w:rFonts w:ascii="Arial Narrow" w:hAnsi="Arial Narrow" w:cs="Arial"/>
        <w:bCs/>
        <w:color w:val="000000"/>
        <w:sz w:val="20"/>
        <w:szCs w:val="20"/>
      </w:rPr>
      <w:tab/>
    </w:r>
  </w:p>
  <w:p w14:paraId="4E55A37F" w14:textId="77777777" w:rsidR="00030ED0" w:rsidRPr="00922608" w:rsidRDefault="00030ED0" w:rsidP="00030ED0">
    <w:pPr>
      <w:tabs>
        <w:tab w:val="left" w:pos="-1980"/>
        <w:tab w:val="left" w:pos="-1890"/>
        <w:tab w:val="left" w:pos="-1710"/>
      </w:tabs>
      <w:rPr>
        <w:rFonts w:ascii="Arial Narrow" w:hAnsi="Arial Narrow" w:cs="Arial"/>
        <w:bCs/>
        <w:color w:val="000000"/>
        <w:sz w:val="20"/>
        <w:szCs w:val="20"/>
      </w:rPr>
    </w:pPr>
    <w:smartTag w:uri="urn:schemas-microsoft-com:office:smarttags" w:element="address">
      <w:smartTag w:uri="urn:schemas-microsoft-com:office:smarttags" w:element="Street">
        <w:r w:rsidRPr="00922608">
          <w:rPr>
            <w:rFonts w:ascii="Arial Narrow" w:hAnsi="Arial Narrow" w:cs="Arial"/>
            <w:bCs/>
            <w:color w:val="000000"/>
            <w:sz w:val="20"/>
            <w:szCs w:val="20"/>
          </w:rPr>
          <w:t>720 Rutland Avenue</w:t>
        </w:r>
      </w:smartTag>
    </w:smartTag>
    <w:r w:rsidRPr="00922608">
      <w:rPr>
        <w:rFonts w:ascii="Arial Narrow" w:hAnsi="Arial Narrow" w:cs="Arial"/>
        <w:bCs/>
        <w:color w:val="000000"/>
        <w:sz w:val="20"/>
        <w:szCs w:val="20"/>
      </w:rPr>
      <w:t xml:space="preserve"> / </w:t>
    </w:r>
    <w:smartTag w:uri="urn:schemas-microsoft-com:office:smarttags" w:element="place">
      <w:smartTag w:uri="urn:schemas-microsoft-com:office:smarttags" w:element="City">
        <w:r w:rsidRPr="00922608">
          <w:rPr>
            <w:rFonts w:ascii="Arial Narrow" w:hAnsi="Arial Narrow" w:cs="Arial"/>
            <w:bCs/>
            <w:color w:val="000000"/>
            <w:sz w:val="20"/>
            <w:szCs w:val="20"/>
          </w:rPr>
          <w:t>Baltimore</w:t>
        </w:r>
      </w:smartTag>
      <w:r w:rsidRPr="00922608">
        <w:rPr>
          <w:rFonts w:ascii="Arial Narrow" w:hAnsi="Arial Narrow" w:cs="Arial"/>
          <w:bCs/>
          <w:color w:val="000000"/>
          <w:sz w:val="20"/>
          <w:szCs w:val="20"/>
        </w:rPr>
        <w:t xml:space="preserve">, </w:t>
      </w:r>
      <w:smartTag w:uri="urn:schemas-microsoft-com:office:smarttags" w:element="State">
        <w:r w:rsidRPr="00922608">
          <w:rPr>
            <w:rFonts w:ascii="Arial Narrow" w:hAnsi="Arial Narrow" w:cs="Arial"/>
            <w:bCs/>
            <w:color w:val="000000"/>
            <w:sz w:val="20"/>
            <w:szCs w:val="20"/>
          </w:rPr>
          <w:t>MD</w:t>
        </w:r>
      </w:smartTag>
      <w:r w:rsidRPr="00922608">
        <w:rPr>
          <w:rFonts w:ascii="Arial Narrow" w:hAnsi="Arial Narrow" w:cs="Arial"/>
          <w:bCs/>
          <w:color w:val="000000"/>
          <w:sz w:val="20"/>
          <w:szCs w:val="20"/>
        </w:rPr>
        <w:t xml:space="preserve"> </w:t>
      </w:r>
      <w:smartTag w:uri="urn:schemas-microsoft-com:office:smarttags" w:element="PostalCode">
        <w:r w:rsidRPr="00922608">
          <w:rPr>
            <w:rFonts w:ascii="Arial Narrow" w:hAnsi="Arial Narrow" w:cs="Arial"/>
            <w:bCs/>
            <w:color w:val="000000"/>
            <w:sz w:val="20"/>
            <w:szCs w:val="20"/>
          </w:rPr>
          <w:t>21205-2196</w:t>
        </w:r>
      </w:smartTag>
    </w:smartTag>
    <w:r w:rsidRPr="00922608">
      <w:rPr>
        <w:rFonts w:ascii="Arial Narrow" w:hAnsi="Arial Narrow" w:cs="Arial"/>
        <w:bCs/>
        <w:color w:val="000000"/>
        <w:sz w:val="20"/>
        <w:szCs w:val="20"/>
      </w:rPr>
      <w:tab/>
    </w:r>
    <w:r w:rsidRPr="00922608">
      <w:rPr>
        <w:rFonts w:ascii="Arial Narrow" w:hAnsi="Arial Narrow" w:cs="Arial"/>
        <w:bCs/>
        <w:color w:val="000000"/>
        <w:sz w:val="20"/>
        <w:szCs w:val="20"/>
      </w:rPr>
      <w:tab/>
    </w:r>
    <w:r w:rsidRPr="00922608">
      <w:rPr>
        <w:rFonts w:ascii="Arial Narrow" w:hAnsi="Arial Narrow" w:cs="Arial"/>
        <w:bCs/>
        <w:color w:val="000000"/>
        <w:sz w:val="20"/>
        <w:szCs w:val="20"/>
      </w:rPr>
      <w:tab/>
    </w:r>
    <w:r w:rsidRPr="00922608">
      <w:rPr>
        <w:rFonts w:ascii="Arial Narrow" w:hAnsi="Arial Narrow" w:cs="Arial"/>
        <w:bCs/>
        <w:color w:val="000000"/>
        <w:sz w:val="20"/>
        <w:szCs w:val="20"/>
      </w:rPr>
      <w:tab/>
    </w:r>
    <w:r w:rsidRPr="00922608">
      <w:rPr>
        <w:rFonts w:ascii="Arial Narrow" w:hAnsi="Arial Narrow" w:cs="Arial"/>
        <w:bCs/>
        <w:color w:val="000000"/>
        <w:sz w:val="20"/>
        <w:szCs w:val="20"/>
      </w:rPr>
      <w:tab/>
    </w:r>
  </w:p>
  <w:p w14:paraId="466E0EC9" w14:textId="77777777" w:rsidR="00030ED0" w:rsidRDefault="00030ED0" w:rsidP="00030ED0">
    <w:pPr>
      <w:tabs>
        <w:tab w:val="left" w:pos="-1980"/>
        <w:tab w:val="left" w:pos="-1890"/>
        <w:tab w:val="left" w:pos="-1710"/>
      </w:tabs>
      <w:rPr>
        <w:rFonts w:ascii="Arial Narrow" w:hAnsi="Arial Narrow" w:cs="Arial"/>
        <w:bCs/>
        <w:color w:val="000000"/>
        <w:sz w:val="20"/>
        <w:szCs w:val="20"/>
      </w:rPr>
    </w:pPr>
    <w:r>
      <w:rPr>
        <w:rFonts w:ascii="Arial Narrow" w:hAnsi="Arial Narrow" w:cs="Arial"/>
        <w:bCs/>
        <w:color w:val="000000"/>
        <w:sz w:val="20"/>
        <w:szCs w:val="20"/>
      </w:rPr>
      <w:t>Tel: 410-955-0075 / F</w:t>
    </w:r>
    <w:r w:rsidRPr="00922608">
      <w:rPr>
        <w:rFonts w:ascii="Arial Narrow" w:hAnsi="Arial Narrow" w:cs="Arial"/>
        <w:bCs/>
        <w:color w:val="000000"/>
        <w:sz w:val="20"/>
        <w:szCs w:val="20"/>
      </w:rPr>
      <w:t>ax: 410-502-9814</w:t>
    </w:r>
    <w:r>
      <w:rPr>
        <w:rFonts w:ascii="Arial Narrow" w:hAnsi="Arial Narrow" w:cs="Arial"/>
        <w:bCs/>
        <w:color w:val="000000"/>
        <w:sz w:val="20"/>
        <w:szCs w:val="20"/>
      </w:rPr>
      <w:t xml:space="preserve"> (Shared)</w:t>
    </w:r>
  </w:p>
  <w:p w14:paraId="22050DF2" w14:textId="77777777" w:rsidR="00030ED0" w:rsidRDefault="00030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95022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ngde">
    <w15:presenceInfo w15:providerId="Windows Live" w15:userId="8b9fae4065a618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O0MLQws7Q0MzQxNDZQ0lEKTi0uzszPAykwNKgFAN2M3/stAAAA"/>
  </w:docVars>
  <w:rsids>
    <w:rsidRoot w:val="008D3916"/>
    <w:rsid w:val="000001CE"/>
    <w:rsid w:val="00000C60"/>
    <w:rsid w:val="00001B35"/>
    <w:rsid w:val="00002A05"/>
    <w:rsid w:val="00002FAD"/>
    <w:rsid w:val="00012A6E"/>
    <w:rsid w:val="0001638C"/>
    <w:rsid w:val="000213BE"/>
    <w:rsid w:val="00024EBE"/>
    <w:rsid w:val="00027287"/>
    <w:rsid w:val="00030ED0"/>
    <w:rsid w:val="00034042"/>
    <w:rsid w:val="000376E6"/>
    <w:rsid w:val="000403FA"/>
    <w:rsid w:val="0004083A"/>
    <w:rsid w:val="000410E1"/>
    <w:rsid w:val="00042AF3"/>
    <w:rsid w:val="00042CB1"/>
    <w:rsid w:val="000436EF"/>
    <w:rsid w:val="000443E0"/>
    <w:rsid w:val="000452A6"/>
    <w:rsid w:val="00046B3C"/>
    <w:rsid w:val="00050365"/>
    <w:rsid w:val="00050AEC"/>
    <w:rsid w:val="00052BB7"/>
    <w:rsid w:val="0005385A"/>
    <w:rsid w:val="0005417F"/>
    <w:rsid w:val="00055FB0"/>
    <w:rsid w:val="00065687"/>
    <w:rsid w:val="0007071C"/>
    <w:rsid w:val="00072FCE"/>
    <w:rsid w:val="0008320A"/>
    <w:rsid w:val="0008374C"/>
    <w:rsid w:val="00083A95"/>
    <w:rsid w:val="000877D3"/>
    <w:rsid w:val="000911A6"/>
    <w:rsid w:val="00092354"/>
    <w:rsid w:val="000952D3"/>
    <w:rsid w:val="00095551"/>
    <w:rsid w:val="0009681B"/>
    <w:rsid w:val="000A338B"/>
    <w:rsid w:val="000A74E7"/>
    <w:rsid w:val="000B0936"/>
    <w:rsid w:val="000B18ED"/>
    <w:rsid w:val="000C6513"/>
    <w:rsid w:val="000C7E5D"/>
    <w:rsid w:val="000C7ECB"/>
    <w:rsid w:val="000D400E"/>
    <w:rsid w:val="000D4088"/>
    <w:rsid w:val="000D763E"/>
    <w:rsid w:val="000E1A87"/>
    <w:rsid w:val="000E42F9"/>
    <w:rsid w:val="000E45CB"/>
    <w:rsid w:val="000E583D"/>
    <w:rsid w:val="000E79EA"/>
    <w:rsid w:val="000F1377"/>
    <w:rsid w:val="000F63FB"/>
    <w:rsid w:val="000F6C09"/>
    <w:rsid w:val="001022DE"/>
    <w:rsid w:val="0010241D"/>
    <w:rsid w:val="00104A0F"/>
    <w:rsid w:val="00105EDF"/>
    <w:rsid w:val="00106309"/>
    <w:rsid w:val="001075EA"/>
    <w:rsid w:val="00111D79"/>
    <w:rsid w:val="00112E22"/>
    <w:rsid w:val="00115147"/>
    <w:rsid w:val="0011638E"/>
    <w:rsid w:val="001234D7"/>
    <w:rsid w:val="00130227"/>
    <w:rsid w:val="00131146"/>
    <w:rsid w:val="0013144B"/>
    <w:rsid w:val="00132890"/>
    <w:rsid w:val="00141004"/>
    <w:rsid w:val="00141E01"/>
    <w:rsid w:val="00142C30"/>
    <w:rsid w:val="00143280"/>
    <w:rsid w:val="001442CC"/>
    <w:rsid w:val="00144739"/>
    <w:rsid w:val="00150DEC"/>
    <w:rsid w:val="0015698B"/>
    <w:rsid w:val="001611C4"/>
    <w:rsid w:val="001619FD"/>
    <w:rsid w:val="0016406D"/>
    <w:rsid w:val="0016529C"/>
    <w:rsid w:val="0016686E"/>
    <w:rsid w:val="00170914"/>
    <w:rsid w:val="001709AF"/>
    <w:rsid w:val="0017284F"/>
    <w:rsid w:val="00175470"/>
    <w:rsid w:val="00180C80"/>
    <w:rsid w:val="00184C92"/>
    <w:rsid w:val="00185CD2"/>
    <w:rsid w:val="001870E0"/>
    <w:rsid w:val="00187578"/>
    <w:rsid w:val="00190E2B"/>
    <w:rsid w:val="001934FA"/>
    <w:rsid w:val="00193DE5"/>
    <w:rsid w:val="001946A3"/>
    <w:rsid w:val="00195C4E"/>
    <w:rsid w:val="0019738B"/>
    <w:rsid w:val="001A0679"/>
    <w:rsid w:val="001A270F"/>
    <w:rsid w:val="001A3425"/>
    <w:rsid w:val="001A6F29"/>
    <w:rsid w:val="001B0E99"/>
    <w:rsid w:val="001B1C24"/>
    <w:rsid w:val="001B7640"/>
    <w:rsid w:val="001B7E6A"/>
    <w:rsid w:val="001C1A9F"/>
    <w:rsid w:val="001C6660"/>
    <w:rsid w:val="001C6B04"/>
    <w:rsid w:val="001C74AC"/>
    <w:rsid w:val="001D034E"/>
    <w:rsid w:val="001D042C"/>
    <w:rsid w:val="001D0AAC"/>
    <w:rsid w:val="001D187C"/>
    <w:rsid w:val="001D1E0A"/>
    <w:rsid w:val="001D323D"/>
    <w:rsid w:val="001D676A"/>
    <w:rsid w:val="001E22CE"/>
    <w:rsid w:val="001E3B15"/>
    <w:rsid w:val="001E4CA1"/>
    <w:rsid w:val="001E5054"/>
    <w:rsid w:val="001E57C1"/>
    <w:rsid w:val="00210C15"/>
    <w:rsid w:val="002143FC"/>
    <w:rsid w:val="00221A27"/>
    <w:rsid w:val="00226586"/>
    <w:rsid w:val="00227B51"/>
    <w:rsid w:val="002329F2"/>
    <w:rsid w:val="00233385"/>
    <w:rsid w:val="0023358E"/>
    <w:rsid w:val="0024153E"/>
    <w:rsid w:val="002424D4"/>
    <w:rsid w:val="00242800"/>
    <w:rsid w:val="00243AF4"/>
    <w:rsid w:val="00244026"/>
    <w:rsid w:val="00246581"/>
    <w:rsid w:val="002470F5"/>
    <w:rsid w:val="00247FA9"/>
    <w:rsid w:val="00250D1D"/>
    <w:rsid w:val="00251C6A"/>
    <w:rsid w:val="00251F11"/>
    <w:rsid w:val="00252809"/>
    <w:rsid w:val="00254BC2"/>
    <w:rsid w:val="00255106"/>
    <w:rsid w:val="002573E5"/>
    <w:rsid w:val="002610F8"/>
    <w:rsid w:val="0026170E"/>
    <w:rsid w:val="002629FB"/>
    <w:rsid w:val="00263998"/>
    <w:rsid w:val="00267591"/>
    <w:rsid w:val="00270D2C"/>
    <w:rsid w:val="00275152"/>
    <w:rsid w:val="00275E92"/>
    <w:rsid w:val="002816A4"/>
    <w:rsid w:val="00282650"/>
    <w:rsid w:val="00283F85"/>
    <w:rsid w:val="002840A3"/>
    <w:rsid w:val="00287C9A"/>
    <w:rsid w:val="0029141C"/>
    <w:rsid w:val="00292680"/>
    <w:rsid w:val="00293820"/>
    <w:rsid w:val="00296269"/>
    <w:rsid w:val="002A036F"/>
    <w:rsid w:val="002A1EE2"/>
    <w:rsid w:val="002A3040"/>
    <w:rsid w:val="002A63C4"/>
    <w:rsid w:val="002A64CA"/>
    <w:rsid w:val="002A7554"/>
    <w:rsid w:val="002B39DE"/>
    <w:rsid w:val="002B406A"/>
    <w:rsid w:val="002B4324"/>
    <w:rsid w:val="002C1B8C"/>
    <w:rsid w:val="002C23AA"/>
    <w:rsid w:val="002C3E18"/>
    <w:rsid w:val="002C6C76"/>
    <w:rsid w:val="002D0ED1"/>
    <w:rsid w:val="002D2427"/>
    <w:rsid w:val="002D480D"/>
    <w:rsid w:val="002D5957"/>
    <w:rsid w:val="002E0577"/>
    <w:rsid w:val="002E1845"/>
    <w:rsid w:val="002E2BCD"/>
    <w:rsid w:val="002E31B5"/>
    <w:rsid w:val="002E42DF"/>
    <w:rsid w:val="002E4BEB"/>
    <w:rsid w:val="002E5ED8"/>
    <w:rsid w:val="002F312E"/>
    <w:rsid w:val="002F65D7"/>
    <w:rsid w:val="003006AD"/>
    <w:rsid w:val="0030185E"/>
    <w:rsid w:val="00303C7B"/>
    <w:rsid w:val="00307941"/>
    <w:rsid w:val="003079BF"/>
    <w:rsid w:val="003108A7"/>
    <w:rsid w:val="003147C8"/>
    <w:rsid w:val="00314940"/>
    <w:rsid w:val="00315761"/>
    <w:rsid w:val="00321945"/>
    <w:rsid w:val="003237B0"/>
    <w:rsid w:val="00324857"/>
    <w:rsid w:val="003263AD"/>
    <w:rsid w:val="00332E17"/>
    <w:rsid w:val="00333D07"/>
    <w:rsid w:val="00334309"/>
    <w:rsid w:val="00335157"/>
    <w:rsid w:val="0033754A"/>
    <w:rsid w:val="00340EF3"/>
    <w:rsid w:val="0034181C"/>
    <w:rsid w:val="003449B2"/>
    <w:rsid w:val="00345C6D"/>
    <w:rsid w:val="00352683"/>
    <w:rsid w:val="00352B8E"/>
    <w:rsid w:val="00353B9C"/>
    <w:rsid w:val="0035440C"/>
    <w:rsid w:val="00355949"/>
    <w:rsid w:val="003566E0"/>
    <w:rsid w:val="00361929"/>
    <w:rsid w:val="003619BF"/>
    <w:rsid w:val="00361ADD"/>
    <w:rsid w:val="003659FB"/>
    <w:rsid w:val="00371569"/>
    <w:rsid w:val="00372C75"/>
    <w:rsid w:val="00372EC8"/>
    <w:rsid w:val="003738FE"/>
    <w:rsid w:val="003743D9"/>
    <w:rsid w:val="00374FE3"/>
    <w:rsid w:val="00376E03"/>
    <w:rsid w:val="00382C3E"/>
    <w:rsid w:val="00383055"/>
    <w:rsid w:val="00385BAD"/>
    <w:rsid w:val="00385FED"/>
    <w:rsid w:val="00392123"/>
    <w:rsid w:val="00392FCE"/>
    <w:rsid w:val="00393D19"/>
    <w:rsid w:val="003952D4"/>
    <w:rsid w:val="00397D51"/>
    <w:rsid w:val="003A006A"/>
    <w:rsid w:val="003A16C2"/>
    <w:rsid w:val="003A4ED8"/>
    <w:rsid w:val="003A5590"/>
    <w:rsid w:val="003A6189"/>
    <w:rsid w:val="003B68D4"/>
    <w:rsid w:val="003C581A"/>
    <w:rsid w:val="003C7ED5"/>
    <w:rsid w:val="003D134B"/>
    <w:rsid w:val="003D19CD"/>
    <w:rsid w:val="003D4DE6"/>
    <w:rsid w:val="003D7CC2"/>
    <w:rsid w:val="003E195C"/>
    <w:rsid w:val="003E25F0"/>
    <w:rsid w:val="003E27EA"/>
    <w:rsid w:val="003F2EB1"/>
    <w:rsid w:val="003F60D7"/>
    <w:rsid w:val="003F7B4D"/>
    <w:rsid w:val="00402B30"/>
    <w:rsid w:val="00404D63"/>
    <w:rsid w:val="0040598F"/>
    <w:rsid w:val="00406E45"/>
    <w:rsid w:val="0041748B"/>
    <w:rsid w:val="00420747"/>
    <w:rsid w:val="00422BAB"/>
    <w:rsid w:val="00425E3E"/>
    <w:rsid w:val="00425EC7"/>
    <w:rsid w:val="00427F57"/>
    <w:rsid w:val="00431E08"/>
    <w:rsid w:val="004329D2"/>
    <w:rsid w:val="00434548"/>
    <w:rsid w:val="00442FA0"/>
    <w:rsid w:val="0045076A"/>
    <w:rsid w:val="0045090C"/>
    <w:rsid w:val="00450CF5"/>
    <w:rsid w:val="00456FF5"/>
    <w:rsid w:val="00457610"/>
    <w:rsid w:val="00457C73"/>
    <w:rsid w:val="00460591"/>
    <w:rsid w:val="00463267"/>
    <w:rsid w:val="0046382B"/>
    <w:rsid w:val="00464CCE"/>
    <w:rsid w:val="00465AD0"/>
    <w:rsid w:val="00471B9E"/>
    <w:rsid w:val="004728DC"/>
    <w:rsid w:val="0047338D"/>
    <w:rsid w:val="00475F17"/>
    <w:rsid w:val="004765B1"/>
    <w:rsid w:val="00476B3E"/>
    <w:rsid w:val="00476D1A"/>
    <w:rsid w:val="00476D7C"/>
    <w:rsid w:val="00476EB1"/>
    <w:rsid w:val="00481A95"/>
    <w:rsid w:val="00481F6D"/>
    <w:rsid w:val="004826CF"/>
    <w:rsid w:val="004839F4"/>
    <w:rsid w:val="00486F53"/>
    <w:rsid w:val="004902BA"/>
    <w:rsid w:val="00497962"/>
    <w:rsid w:val="004A16FA"/>
    <w:rsid w:val="004A3EB6"/>
    <w:rsid w:val="004B052B"/>
    <w:rsid w:val="004B2D94"/>
    <w:rsid w:val="004B2F98"/>
    <w:rsid w:val="004B7325"/>
    <w:rsid w:val="004B7F2E"/>
    <w:rsid w:val="004C0ED8"/>
    <w:rsid w:val="004C769C"/>
    <w:rsid w:val="004C76F6"/>
    <w:rsid w:val="004D04C6"/>
    <w:rsid w:val="004D04D1"/>
    <w:rsid w:val="004D0C20"/>
    <w:rsid w:val="004D3CE4"/>
    <w:rsid w:val="004D40EC"/>
    <w:rsid w:val="004D56A1"/>
    <w:rsid w:val="004D57DB"/>
    <w:rsid w:val="004D7B29"/>
    <w:rsid w:val="004E20EC"/>
    <w:rsid w:val="004E27D2"/>
    <w:rsid w:val="004E5B36"/>
    <w:rsid w:val="004E5E74"/>
    <w:rsid w:val="004E6B34"/>
    <w:rsid w:val="004F1810"/>
    <w:rsid w:val="004F2501"/>
    <w:rsid w:val="004F2707"/>
    <w:rsid w:val="00501506"/>
    <w:rsid w:val="005020D8"/>
    <w:rsid w:val="00502BC5"/>
    <w:rsid w:val="00504FA2"/>
    <w:rsid w:val="00505A7A"/>
    <w:rsid w:val="00511B8E"/>
    <w:rsid w:val="00512709"/>
    <w:rsid w:val="0051438E"/>
    <w:rsid w:val="005165A9"/>
    <w:rsid w:val="005275BB"/>
    <w:rsid w:val="00533DE5"/>
    <w:rsid w:val="00535423"/>
    <w:rsid w:val="00536D86"/>
    <w:rsid w:val="005376DB"/>
    <w:rsid w:val="005379DD"/>
    <w:rsid w:val="00540C9A"/>
    <w:rsid w:val="00541722"/>
    <w:rsid w:val="00541CBC"/>
    <w:rsid w:val="00545729"/>
    <w:rsid w:val="005469F7"/>
    <w:rsid w:val="00553590"/>
    <w:rsid w:val="00557872"/>
    <w:rsid w:val="0056187D"/>
    <w:rsid w:val="00563D73"/>
    <w:rsid w:val="005652F6"/>
    <w:rsid w:val="00572E0A"/>
    <w:rsid w:val="00573104"/>
    <w:rsid w:val="005731B2"/>
    <w:rsid w:val="00573984"/>
    <w:rsid w:val="005763E3"/>
    <w:rsid w:val="00577A3B"/>
    <w:rsid w:val="00583387"/>
    <w:rsid w:val="005853C8"/>
    <w:rsid w:val="005A05D4"/>
    <w:rsid w:val="005A15DC"/>
    <w:rsid w:val="005A4208"/>
    <w:rsid w:val="005B358D"/>
    <w:rsid w:val="005B3CFC"/>
    <w:rsid w:val="005B6BA0"/>
    <w:rsid w:val="005C2D2C"/>
    <w:rsid w:val="005C365A"/>
    <w:rsid w:val="005C4193"/>
    <w:rsid w:val="005C4BF4"/>
    <w:rsid w:val="005C6890"/>
    <w:rsid w:val="005C7289"/>
    <w:rsid w:val="005D0C73"/>
    <w:rsid w:val="005D1C13"/>
    <w:rsid w:val="005D4D2E"/>
    <w:rsid w:val="005D6020"/>
    <w:rsid w:val="005D746F"/>
    <w:rsid w:val="005D7AEF"/>
    <w:rsid w:val="005E0ACF"/>
    <w:rsid w:val="005E1DF2"/>
    <w:rsid w:val="005E4B1C"/>
    <w:rsid w:val="005E633D"/>
    <w:rsid w:val="005F1032"/>
    <w:rsid w:val="005F4A03"/>
    <w:rsid w:val="005F66B8"/>
    <w:rsid w:val="00601645"/>
    <w:rsid w:val="006048E3"/>
    <w:rsid w:val="00605292"/>
    <w:rsid w:val="006057DF"/>
    <w:rsid w:val="00605998"/>
    <w:rsid w:val="00606D6C"/>
    <w:rsid w:val="0060778A"/>
    <w:rsid w:val="006112E8"/>
    <w:rsid w:val="00611F4C"/>
    <w:rsid w:val="006124E3"/>
    <w:rsid w:val="00615F2F"/>
    <w:rsid w:val="00616E20"/>
    <w:rsid w:val="00620549"/>
    <w:rsid w:val="006210F4"/>
    <w:rsid w:val="006213BF"/>
    <w:rsid w:val="006226BA"/>
    <w:rsid w:val="00627771"/>
    <w:rsid w:val="00627AAD"/>
    <w:rsid w:val="00627B7F"/>
    <w:rsid w:val="0063148B"/>
    <w:rsid w:val="0063483B"/>
    <w:rsid w:val="00640A0F"/>
    <w:rsid w:val="00640AB3"/>
    <w:rsid w:val="00640AB6"/>
    <w:rsid w:val="00641264"/>
    <w:rsid w:val="00642101"/>
    <w:rsid w:val="00642813"/>
    <w:rsid w:val="006428AB"/>
    <w:rsid w:val="00642B55"/>
    <w:rsid w:val="00645A64"/>
    <w:rsid w:val="00651D7A"/>
    <w:rsid w:val="006613D6"/>
    <w:rsid w:val="00664971"/>
    <w:rsid w:val="00665764"/>
    <w:rsid w:val="0067211B"/>
    <w:rsid w:val="0067223E"/>
    <w:rsid w:val="00672754"/>
    <w:rsid w:val="00673087"/>
    <w:rsid w:val="00674E36"/>
    <w:rsid w:val="006801A5"/>
    <w:rsid w:val="006803F1"/>
    <w:rsid w:val="0068437A"/>
    <w:rsid w:val="00686C85"/>
    <w:rsid w:val="006902DA"/>
    <w:rsid w:val="00690576"/>
    <w:rsid w:val="00690B1C"/>
    <w:rsid w:val="006910C7"/>
    <w:rsid w:val="0069449A"/>
    <w:rsid w:val="00696A37"/>
    <w:rsid w:val="006A4C1D"/>
    <w:rsid w:val="006A617E"/>
    <w:rsid w:val="006B6351"/>
    <w:rsid w:val="006C1F99"/>
    <w:rsid w:val="006C4F20"/>
    <w:rsid w:val="006C6AE6"/>
    <w:rsid w:val="006C72D1"/>
    <w:rsid w:val="006C7690"/>
    <w:rsid w:val="006C7C0B"/>
    <w:rsid w:val="006D130D"/>
    <w:rsid w:val="006D160B"/>
    <w:rsid w:val="006D217F"/>
    <w:rsid w:val="006D6B32"/>
    <w:rsid w:val="006E0AD4"/>
    <w:rsid w:val="006E2C22"/>
    <w:rsid w:val="006E376B"/>
    <w:rsid w:val="006F2045"/>
    <w:rsid w:val="006F48C3"/>
    <w:rsid w:val="006F5417"/>
    <w:rsid w:val="006F578A"/>
    <w:rsid w:val="006F637B"/>
    <w:rsid w:val="0070184B"/>
    <w:rsid w:val="0070734C"/>
    <w:rsid w:val="0070782D"/>
    <w:rsid w:val="00710487"/>
    <w:rsid w:val="00712F05"/>
    <w:rsid w:val="00715F41"/>
    <w:rsid w:val="007168B9"/>
    <w:rsid w:val="00717B58"/>
    <w:rsid w:val="00720EBD"/>
    <w:rsid w:val="007230ED"/>
    <w:rsid w:val="00726D74"/>
    <w:rsid w:val="00727211"/>
    <w:rsid w:val="00734459"/>
    <w:rsid w:val="007354D0"/>
    <w:rsid w:val="0074406C"/>
    <w:rsid w:val="00744FA6"/>
    <w:rsid w:val="007453FC"/>
    <w:rsid w:val="007473A2"/>
    <w:rsid w:val="00747BBA"/>
    <w:rsid w:val="007505BA"/>
    <w:rsid w:val="00753CEA"/>
    <w:rsid w:val="007543B1"/>
    <w:rsid w:val="00755CF1"/>
    <w:rsid w:val="00757B06"/>
    <w:rsid w:val="00762825"/>
    <w:rsid w:val="0076416F"/>
    <w:rsid w:val="00764D7C"/>
    <w:rsid w:val="0077062E"/>
    <w:rsid w:val="00773558"/>
    <w:rsid w:val="00773A51"/>
    <w:rsid w:val="0077447A"/>
    <w:rsid w:val="00774563"/>
    <w:rsid w:val="007775B5"/>
    <w:rsid w:val="00777B73"/>
    <w:rsid w:val="0078006A"/>
    <w:rsid w:val="00781268"/>
    <w:rsid w:val="0078241E"/>
    <w:rsid w:val="007837E7"/>
    <w:rsid w:val="007857C9"/>
    <w:rsid w:val="00787513"/>
    <w:rsid w:val="007876E0"/>
    <w:rsid w:val="0079132E"/>
    <w:rsid w:val="0079146F"/>
    <w:rsid w:val="0079365D"/>
    <w:rsid w:val="0079519A"/>
    <w:rsid w:val="0079581F"/>
    <w:rsid w:val="007958DF"/>
    <w:rsid w:val="0079673E"/>
    <w:rsid w:val="007A22D3"/>
    <w:rsid w:val="007A42CC"/>
    <w:rsid w:val="007A5414"/>
    <w:rsid w:val="007A61B7"/>
    <w:rsid w:val="007A693C"/>
    <w:rsid w:val="007B1574"/>
    <w:rsid w:val="007B26C1"/>
    <w:rsid w:val="007C1A10"/>
    <w:rsid w:val="007D0B4E"/>
    <w:rsid w:val="007D459F"/>
    <w:rsid w:val="007D4A21"/>
    <w:rsid w:val="007D4C06"/>
    <w:rsid w:val="007E28FC"/>
    <w:rsid w:val="007E42E3"/>
    <w:rsid w:val="007E6DDB"/>
    <w:rsid w:val="007F1093"/>
    <w:rsid w:val="007F32DF"/>
    <w:rsid w:val="007F5698"/>
    <w:rsid w:val="007F5863"/>
    <w:rsid w:val="007F6BD0"/>
    <w:rsid w:val="008008F9"/>
    <w:rsid w:val="00804452"/>
    <w:rsid w:val="00804FD5"/>
    <w:rsid w:val="008104DB"/>
    <w:rsid w:val="0081520A"/>
    <w:rsid w:val="00815642"/>
    <w:rsid w:val="008221C3"/>
    <w:rsid w:val="00822717"/>
    <w:rsid w:val="00823D0A"/>
    <w:rsid w:val="00825CD5"/>
    <w:rsid w:val="00827B2B"/>
    <w:rsid w:val="00830534"/>
    <w:rsid w:val="00830E37"/>
    <w:rsid w:val="00831146"/>
    <w:rsid w:val="0083387A"/>
    <w:rsid w:val="00833AAE"/>
    <w:rsid w:val="00835CB9"/>
    <w:rsid w:val="008368F5"/>
    <w:rsid w:val="00837DAD"/>
    <w:rsid w:val="00840C0F"/>
    <w:rsid w:val="00841245"/>
    <w:rsid w:val="008425A7"/>
    <w:rsid w:val="0084294B"/>
    <w:rsid w:val="008443FA"/>
    <w:rsid w:val="00845B01"/>
    <w:rsid w:val="008475C9"/>
    <w:rsid w:val="008532FA"/>
    <w:rsid w:val="00854224"/>
    <w:rsid w:val="00860C7E"/>
    <w:rsid w:val="00865F7B"/>
    <w:rsid w:val="00867B5F"/>
    <w:rsid w:val="0087149A"/>
    <w:rsid w:val="00874375"/>
    <w:rsid w:val="00874DE2"/>
    <w:rsid w:val="00883F8C"/>
    <w:rsid w:val="00885F92"/>
    <w:rsid w:val="008877A4"/>
    <w:rsid w:val="00891F4E"/>
    <w:rsid w:val="00892CF8"/>
    <w:rsid w:val="00893EEF"/>
    <w:rsid w:val="008966DE"/>
    <w:rsid w:val="008972AE"/>
    <w:rsid w:val="008978C5"/>
    <w:rsid w:val="008A2C11"/>
    <w:rsid w:val="008A3A6E"/>
    <w:rsid w:val="008A618A"/>
    <w:rsid w:val="008B0FB2"/>
    <w:rsid w:val="008B10B1"/>
    <w:rsid w:val="008B4C67"/>
    <w:rsid w:val="008B6F60"/>
    <w:rsid w:val="008C05B8"/>
    <w:rsid w:val="008C0D55"/>
    <w:rsid w:val="008C11B1"/>
    <w:rsid w:val="008C13F1"/>
    <w:rsid w:val="008C20FD"/>
    <w:rsid w:val="008C3A9B"/>
    <w:rsid w:val="008C3E82"/>
    <w:rsid w:val="008C64BB"/>
    <w:rsid w:val="008D07C7"/>
    <w:rsid w:val="008D139E"/>
    <w:rsid w:val="008D2743"/>
    <w:rsid w:val="008D3916"/>
    <w:rsid w:val="008D3B0A"/>
    <w:rsid w:val="008D42FF"/>
    <w:rsid w:val="008D462C"/>
    <w:rsid w:val="008D4C99"/>
    <w:rsid w:val="008D5434"/>
    <w:rsid w:val="008D5940"/>
    <w:rsid w:val="008E1B59"/>
    <w:rsid w:val="008E1B9C"/>
    <w:rsid w:val="008F083F"/>
    <w:rsid w:val="008F1E43"/>
    <w:rsid w:val="008F21AB"/>
    <w:rsid w:val="008F2615"/>
    <w:rsid w:val="008F4069"/>
    <w:rsid w:val="008F4DD0"/>
    <w:rsid w:val="008F531F"/>
    <w:rsid w:val="008F6BEF"/>
    <w:rsid w:val="008F78F3"/>
    <w:rsid w:val="009000D2"/>
    <w:rsid w:val="00900886"/>
    <w:rsid w:val="00902430"/>
    <w:rsid w:val="00903F23"/>
    <w:rsid w:val="00905272"/>
    <w:rsid w:val="00905585"/>
    <w:rsid w:val="0090699C"/>
    <w:rsid w:val="009167DB"/>
    <w:rsid w:val="00917201"/>
    <w:rsid w:val="0091750D"/>
    <w:rsid w:val="00917B69"/>
    <w:rsid w:val="00920759"/>
    <w:rsid w:val="009225F9"/>
    <w:rsid w:val="00922B44"/>
    <w:rsid w:val="00924C30"/>
    <w:rsid w:val="00932200"/>
    <w:rsid w:val="009337D4"/>
    <w:rsid w:val="00934685"/>
    <w:rsid w:val="00936A48"/>
    <w:rsid w:val="00941434"/>
    <w:rsid w:val="00947C19"/>
    <w:rsid w:val="00947F3E"/>
    <w:rsid w:val="009530FF"/>
    <w:rsid w:val="00954EBA"/>
    <w:rsid w:val="00955773"/>
    <w:rsid w:val="0095789E"/>
    <w:rsid w:val="00957D62"/>
    <w:rsid w:val="009622FC"/>
    <w:rsid w:val="00962AEB"/>
    <w:rsid w:val="00962F61"/>
    <w:rsid w:val="009638EA"/>
    <w:rsid w:val="00964D16"/>
    <w:rsid w:val="00966280"/>
    <w:rsid w:val="009678FF"/>
    <w:rsid w:val="00972B0F"/>
    <w:rsid w:val="00973B45"/>
    <w:rsid w:val="00974D50"/>
    <w:rsid w:val="00980E52"/>
    <w:rsid w:val="009816D6"/>
    <w:rsid w:val="009826D6"/>
    <w:rsid w:val="009905C6"/>
    <w:rsid w:val="009919E3"/>
    <w:rsid w:val="009928F7"/>
    <w:rsid w:val="009931CB"/>
    <w:rsid w:val="009931CD"/>
    <w:rsid w:val="0099423C"/>
    <w:rsid w:val="00994261"/>
    <w:rsid w:val="00994454"/>
    <w:rsid w:val="00994A6F"/>
    <w:rsid w:val="00997D74"/>
    <w:rsid w:val="009A0302"/>
    <w:rsid w:val="009A3368"/>
    <w:rsid w:val="009A56A3"/>
    <w:rsid w:val="009A73A4"/>
    <w:rsid w:val="009B4657"/>
    <w:rsid w:val="009B4AA6"/>
    <w:rsid w:val="009B7947"/>
    <w:rsid w:val="009C14DD"/>
    <w:rsid w:val="009C1DDC"/>
    <w:rsid w:val="009D0767"/>
    <w:rsid w:val="009D1B90"/>
    <w:rsid w:val="009D2E49"/>
    <w:rsid w:val="009D2FE9"/>
    <w:rsid w:val="009D373B"/>
    <w:rsid w:val="009D440F"/>
    <w:rsid w:val="009D5C34"/>
    <w:rsid w:val="009E1411"/>
    <w:rsid w:val="009E14A3"/>
    <w:rsid w:val="009E3AC1"/>
    <w:rsid w:val="009E435D"/>
    <w:rsid w:val="009E55E7"/>
    <w:rsid w:val="009E6772"/>
    <w:rsid w:val="009E749C"/>
    <w:rsid w:val="009F132C"/>
    <w:rsid w:val="009F1A04"/>
    <w:rsid w:val="009F35B5"/>
    <w:rsid w:val="009F565C"/>
    <w:rsid w:val="009F62A4"/>
    <w:rsid w:val="009F72AF"/>
    <w:rsid w:val="009F75B9"/>
    <w:rsid w:val="00A000DA"/>
    <w:rsid w:val="00A008B2"/>
    <w:rsid w:val="00A00BC0"/>
    <w:rsid w:val="00A03A85"/>
    <w:rsid w:val="00A12036"/>
    <w:rsid w:val="00A156D4"/>
    <w:rsid w:val="00A16FB2"/>
    <w:rsid w:val="00A20D71"/>
    <w:rsid w:val="00A2110A"/>
    <w:rsid w:val="00A2271F"/>
    <w:rsid w:val="00A26A54"/>
    <w:rsid w:val="00A323F0"/>
    <w:rsid w:val="00A33CB4"/>
    <w:rsid w:val="00A45CF0"/>
    <w:rsid w:val="00A50C19"/>
    <w:rsid w:val="00A529E8"/>
    <w:rsid w:val="00A536D6"/>
    <w:rsid w:val="00A55A73"/>
    <w:rsid w:val="00A6118C"/>
    <w:rsid w:val="00A61B4A"/>
    <w:rsid w:val="00A639D2"/>
    <w:rsid w:val="00A63F75"/>
    <w:rsid w:val="00A641BB"/>
    <w:rsid w:val="00A7170E"/>
    <w:rsid w:val="00A71C50"/>
    <w:rsid w:val="00A72C4A"/>
    <w:rsid w:val="00A75CDA"/>
    <w:rsid w:val="00A761FE"/>
    <w:rsid w:val="00A819D9"/>
    <w:rsid w:val="00A85198"/>
    <w:rsid w:val="00A87AB0"/>
    <w:rsid w:val="00A90A10"/>
    <w:rsid w:val="00A90B72"/>
    <w:rsid w:val="00A90E0D"/>
    <w:rsid w:val="00A91A9E"/>
    <w:rsid w:val="00A9298E"/>
    <w:rsid w:val="00A961E3"/>
    <w:rsid w:val="00A9681F"/>
    <w:rsid w:val="00AA4A32"/>
    <w:rsid w:val="00AA5347"/>
    <w:rsid w:val="00AA7651"/>
    <w:rsid w:val="00AB3134"/>
    <w:rsid w:val="00AB4995"/>
    <w:rsid w:val="00AB7A53"/>
    <w:rsid w:val="00AC38F6"/>
    <w:rsid w:val="00AC7684"/>
    <w:rsid w:val="00AD016D"/>
    <w:rsid w:val="00AD0DC9"/>
    <w:rsid w:val="00AD12BE"/>
    <w:rsid w:val="00AD4FF2"/>
    <w:rsid w:val="00AE0F3D"/>
    <w:rsid w:val="00AE1DFE"/>
    <w:rsid w:val="00AE2BE3"/>
    <w:rsid w:val="00AE2C53"/>
    <w:rsid w:val="00AE30B2"/>
    <w:rsid w:val="00AE3230"/>
    <w:rsid w:val="00AE63FB"/>
    <w:rsid w:val="00AE6528"/>
    <w:rsid w:val="00AF003A"/>
    <w:rsid w:val="00AF6177"/>
    <w:rsid w:val="00B0341A"/>
    <w:rsid w:val="00B0637C"/>
    <w:rsid w:val="00B07834"/>
    <w:rsid w:val="00B10200"/>
    <w:rsid w:val="00B12518"/>
    <w:rsid w:val="00B166B9"/>
    <w:rsid w:val="00B20957"/>
    <w:rsid w:val="00B20B20"/>
    <w:rsid w:val="00B24DDA"/>
    <w:rsid w:val="00B262DF"/>
    <w:rsid w:val="00B26CF6"/>
    <w:rsid w:val="00B27F64"/>
    <w:rsid w:val="00B30E51"/>
    <w:rsid w:val="00B33E06"/>
    <w:rsid w:val="00B342A8"/>
    <w:rsid w:val="00B35318"/>
    <w:rsid w:val="00B4530D"/>
    <w:rsid w:val="00B460EB"/>
    <w:rsid w:val="00B466CD"/>
    <w:rsid w:val="00B500D3"/>
    <w:rsid w:val="00B508BE"/>
    <w:rsid w:val="00B51BB9"/>
    <w:rsid w:val="00B56251"/>
    <w:rsid w:val="00B64AE5"/>
    <w:rsid w:val="00B64DB7"/>
    <w:rsid w:val="00B65502"/>
    <w:rsid w:val="00B70E4C"/>
    <w:rsid w:val="00B722E8"/>
    <w:rsid w:val="00B732E6"/>
    <w:rsid w:val="00B75ADB"/>
    <w:rsid w:val="00B75E37"/>
    <w:rsid w:val="00B80259"/>
    <w:rsid w:val="00B837B7"/>
    <w:rsid w:val="00B84E5D"/>
    <w:rsid w:val="00B861A8"/>
    <w:rsid w:val="00B86357"/>
    <w:rsid w:val="00B8769F"/>
    <w:rsid w:val="00B90D4F"/>
    <w:rsid w:val="00B93FE5"/>
    <w:rsid w:val="00B9441A"/>
    <w:rsid w:val="00B95357"/>
    <w:rsid w:val="00BA47CB"/>
    <w:rsid w:val="00BA6211"/>
    <w:rsid w:val="00BA6585"/>
    <w:rsid w:val="00BB1BC8"/>
    <w:rsid w:val="00BB2550"/>
    <w:rsid w:val="00BB6E42"/>
    <w:rsid w:val="00BC1075"/>
    <w:rsid w:val="00BC3245"/>
    <w:rsid w:val="00BC338D"/>
    <w:rsid w:val="00BC39C6"/>
    <w:rsid w:val="00BC5B3E"/>
    <w:rsid w:val="00BC6273"/>
    <w:rsid w:val="00BC71FA"/>
    <w:rsid w:val="00BD08EC"/>
    <w:rsid w:val="00BD198D"/>
    <w:rsid w:val="00BD23F9"/>
    <w:rsid w:val="00BD2CD3"/>
    <w:rsid w:val="00BD4577"/>
    <w:rsid w:val="00BD5F02"/>
    <w:rsid w:val="00BD7E49"/>
    <w:rsid w:val="00BE1974"/>
    <w:rsid w:val="00BE2AC8"/>
    <w:rsid w:val="00BE7F61"/>
    <w:rsid w:val="00BF0012"/>
    <w:rsid w:val="00BF29A8"/>
    <w:rsid w:val="00BF2B45"/>
    <w:rsid w:val="00BF2F67"/>
    <w:rsid w:val="00BF4FB0"/>
    <w:rsid w:val="00C009B2"/>
    <w:rsid w:val="00C027E3"/>
    <w:rsid w:val="00C063B0"/>
    <w:rsid w:val="00C07D11"/>
    <w:rsid w:val="00C12EAA"/>
    <w:rsid w:val="00C15B7B"/>
    <w:rsid w:val="00C214B7"/>
    <w:rsid w:val="00C31ABF"/>
    <w:rsid w:val="00C337A2"/>
    <w:rsid w:val="00C3524A"/>
    <w:rsid w:val="00C40DAB"/>
    <w:rsid w:val="00C42187"/>
    <w:rsid w:val="00C4267C"/>
    <w:rsid w:val="00C43ABE"/>
    <w:rsid w:val="00C466CC"/>
    <w:rsid w:val="00C4715B"/>
    <w:rsid w:val="00C518D9"/>
    <w:rsid w:val="00C53223"/>
    <w:rsid w:val="00C53C5C"/>
    <w:rsid w:val="00C53D13"/>
    <w:rsid w:val="00C564EF"/>
    <w:rsid w:val="00C605F0"/>
    <w:rsid w:val="00C63615"/>
    <w:rsid w:val="00C63F6C"/>
    <w:rsid w:val="00C66AC4"/>
    <w:rsid w:val="00C67E32"/>
    <w:rsid w:val="00C70CE5"/>
    <w:rsid w:val="00C72F53"/>
    <w:rsid w:val="00C7487D"/>
    <w:rsid w:val="00C75D6B"/>
    <w:rsid w:val="00C77625"/>
    <w:rsid w:val="00C8459E"/>
    <w:rsid w:val="00C90767"/>
    <w:rsid w:val="00C90B22"/>
    <w:rsid w:val="00C919EF"/>
    <w:rsid w:val="00C93084"/>
    <w:rsid w:val="00C94EB6"/>
    <w:rsid w:val="00C96A90"/>
    <w:rsid w:val="00C974A3"/>
    <w:rsid w:val="00C97F78"/>
    <w:rsid w:val="00CA3A7A"/>
    <w:rsid w:val="00CA5412"/>
    <w:rsid w:val="00CA689B"/>
    <w:rsid w:val="00CA7FBE"/>
    <w:rsid w:val="00CB2E4C"/>
    <w:rsid w:val="00CC37E8"/>
    <w:rsid w:val="00CC4FA4"/>
    <w:rsid w:val="00CD38CD"/>
    <w:rsid w:val="00CD547E"/>
    <w:rsid w:val="00CD7743"/>
    <w:rsid w:val="00CD79E2"/>
    <w:rsid w:val="00CE1A5F"/>
    <w:rsid w:val="00CE2B66"/>
    <w:rsid w:val="00CE38FD"/>
    <w:rsid w:val="00CE62D0"/>
    <w:rsid w:val="00CF5EF6"/>
    <w:rsid w:val="00CF727A"/>
    <w:rsid w:val="00CF752B"/>
    <w:rsid w:val="00D011F7"/>
    <w:rsid w:val="00D01959"/>
    <w:rsid w:val="00D03E5A"/>
    <w:rsid w:val="00D1063A"/>
    <w:rsid w:val="00D13AAB"/>
    <w:rsid w:val="00D148E9"/>
    <w:rsid w:val="00D17191"/>
    <w:rsid w:val="00D20989"/>
    <w:rsid w:val="00D21AB2"/>
    <w:rsid w:val="00D24033"/>
    <w:rsid w:val="00D2650E"/>
    <w:rsid w:val="00D3106A"/>
    <w:rsid w:val="00D33A4A"/>
    <w:rsid w:val="00D40972"/>
    <w:rsid w:val="00D411B5"/>
    <w:rsid w:val="00D43CE0"/>
    <w:rsid w:val="00D478D7"/>
    <w:rsid w:val="00D47937"/>
    <w:rsid w:val="00D5035C"/>
    <w:rsid w:val="00D51E53"/>
    <w:rsid w:val="00D6076B"/>
    <w:rsid w:val="00D6458E"/>
    <w:rsid w:val="00D6596C"/>
    <w:rsid w:val="00D66757"/>
    <w:rsid w:val="00D70101"/>
    <w:rsid w:val="00D71FB5"/>
    <w:rsid w:val="00D720B7"/>
    <w:rsid w:val="00D73D99"/>
    <w:rsid w:val="00D73F52"/>
    <w:rsid w:val="00D75FC6"/>
    <w:rsid w:val="00D801F9"/>
    <w:rsid w:val="00D81D44"/>
    <w:rsid w:val="00D82BA4"/>
    <w:rsid w:val="00D83174"/>
    <w:rsid w:val="00D843B3"/>
    <w:rsid w:val="00D912CB"/>
    <w:rsid w:val="00D938C9"/>
    <w:rsid w:val="00D938EA"/>
    <w:rsid w:val="00D93966"/>
    <w:rsid w:val="00D95500"/>
    <w:rsid w:val="00DA4438"/>
    <w:rsid w:val="00DA64A4"/>
    <w:rsid w:val="00DB090C"/>
    <w:rsid w:val="00DB15BA"/>
    <w:rsid w:val="00DB4C88"/>
    <w:rsid w:val="00DB661C"/>
    <w:rsid w:val="00DB77E9"/>
    <w:rsid w:val="00DB7EC8"/>
    <w:rsid w:val="00DC4CC7"/>
    <w:rsid w:val="00DC5AA3"/>
    <w:rsid w:val="00DC69C9"/>
    <w:rsid w:val="00DD0F42"/>
    <w:rsid w:val="00DD3215"/>
    <w:rsid w:val="00DD3EEF"/>
    <w:rsid w:val="00DD43BE"/>
    <w:rsid w:val="00DD6902"/>
    <w:rsid w:val="00DD6F49"/>
    <w:rsid w:val="00DE0B48"/>
    <w:rsid w:val="00DE20B8"/>
    <w:rsid w:val="00DE30A5"/>
    <w:rsid w:val="00DE3372"/>
    <w:rsid w:val="00DE3C55"/>
    <w:rsid w:val="00DE5738"/>
    <w:rsid w:val="00DE59EA"/>
    <w:rsid w:val="00DF1768"/>
    <w:rsid w:val="00DF1B18"/>
    <w:rsid w:val="00DF774D"/>
    <w:rsid w:val="00DF7E0B"/>
    <w:rsid w:val="00E0405F"/>
    <w:rsid w:val="00E050FD"/>
    <w:rsid w:val="00E05830"/>
    <w:rsid w:val="00E07950"/>
    <w:rsid w:val="00E07D7C"/>
    <w:rsid w:val="00E10825"/>
    <w:rsid w:val="00E10987"/>
    <w:rsid w:val="00E12E38"/>
    <w:rsid w:val="00E13515"/>
    <w:rsid w:val="00E13624"/>
    <w:rsid w:val="00E13AAC"/>
    <w:rsid w:val="00E1491A"/>
    <w:rsid w:val="00E239C1"/>
    <w:rsid w:val="00E260A8"/>
    <w:rsid w:val="00E354EF"/>
    <w:rsid w:val="00E44C34"/>
    <w:rsid w:val="00E46772"/>
    <w:rsid w:val="00E51A9D"/>
    <w:rsid w:val="00E52FB2"/>
    <w:rsid w:val="00E54711"/>
    <w:rsid w:val="00E56A0B"/>
    <w:rsid w:val="00E61835"/>
    <w:rsid w:val="00E6296C"/>
    <w:rsid w:val="00E63731"/>
    <w:rsid w:val="00E63CB8"/>
    <w:rsid w:val="00E64215"/>
    <w:rsid w:val="00E65AA1"/>
    <w:rsid w:val="00E66648"/>
    <w:rsid w:val="00E67E56"/>
    <w:rsid w:val="00E70862"/>
    <w:rsid w:val="00E73B27"/>
    <w:rsid w:val="00E80454"/>
    <w:rsid w:val="00E81001"/>
    <w:rsid w:val="00E8182D"/>
    <w:rsid w:val="00E81A25"/>
    <w:rsid w:val="00E833FC"/>
    <w:rsid w:val="00E83626"/>
    <w:rsid w:val="00E84C6A"/>
    <w:rsid w:val="00E84CF3"/>
    <w:rsid w:val="00E910A3"/>
    <w:rsid w:val="00E916A7"/>
    <w:rsid w:val="00E940AB"/>
    <w:rsid w:val="00E95C28"/>
    <w:rsid w:val="00EA03D4"/>
    <w:rsid w:val="00EA0E79"/>
    <w:rsid w:val="00EA11B0"/>
    <w:rsid w:val="00EA13B9"/>
    <w:rsid w:val="00EA1B8B"/>
    <w:rsid w:val="00EA2642"/>
    <w:rsid w:val="00EA45ED"/>
    <w:rsid w:val="00EA5FBC"/>
    <w:rsid w:val="00EA61B3"/>
    <w:rsid w:val="00EA67CE"/>
    <w:rsid w:val="00EA7806"/>
    <w:rsid w:val="00EB0673"/>
    <w:rsid w:val="00EB33D0"/>
    <w:rsid w:val="00EB4967"/>
    <w:rsid w:val="00EB57FF"/>
    <w:rsid w:val="00EB5AF3"/>
    <w:rsid w:val="00EC047C"/>
    <w:rsid w:val="00EC1548"/>
    <w:rsid w:val="00EC2AAC"/>
    <w:rsid w:val="00EC3A1E"/>
    <w:rsid w:val="00EC5B43"/>
    <w:rsid w:val="00EC6A15"/>
    <w:rsid w:val="00EC7539"/>
    <w:rsid w:val="00ED00B4"/>
    <w:rsid w:val="00ED0B40"/>
    <w:rsid w:val="00ED0DDE"/>
    <w:rsid w:val="00EE3784"/>
    <w:rsid w:val="00EE6E94"/>
    <w:rsid w:val="00EE7FF8"/>
    <w:rsid w:val="00EF0587"/>
    <w:rsid w:val="00EF39FD"/>
    <w:rsid w:val="00EF5E33"/>
    <w:rsid w:val="00F0034B"/>
    <w:rsid w:val="00F0232D"/>
    <w:rsid w:val="00F0244C"/>
    <w:rsid w:val="00F0252D"/>
    <w:rsid w:val="00F02D65"/>
    <w:rsid w:val="00F042D6"/>
    <w:rsid w:val="00F0755B"/>
    <w:rsid w:val="00F10458"/>
    <w:rsid w:val="00F11DEB"/>
    <w:rsid w:val="00F122CE"/>
    <w:rsid w:val="00F128C4"/>
    <w:rsid w:val="00F1290C"/>
    <w:rsid w:val="00F135D7"/>
    <w:rsid w:val="00F137D7"/>
    <w:rsid w:val="00F1477F"/>
    <w:rsid w:val="00F1588A"/>
    <w:rsid w:val="00F15B23"/>
    <w:rsid w:val="00F20D58"/>
    <w:rsid w:val="00F235A9"/>
    <w:rsid w:val="00F24F9F"/>
    <w:rsid w:val="00F3002C"/>
    <w:rsid w:val="00F330CE"/>
    <w:rsid w:val="00F3505C"/>
    <w:rsid w:val="00F35AD9"/>
    <w:rsid w:val="00F366D4"/>
    <w:rsid w:val="00F367AD"/>
    <w:rsid w:val="00F41FD5"/>
    <w:rsid w:val="00F420BE"/>
    <w:rsid w:val="00F5052F"/>
    <w:rsid w:val="00F5541F"/>
    <w:rsid w:val="00F56A02"/>
    <w:rsid w:val="00F56E6A"/>
    <w:rsid w:val="00F57E5E"/>
    <w:rsid w:val="00F6095A"/>
    <w:rsid w:val="00F60AA7"/>
    <w:rsid w:val="00F63A1F"/>
    <w:rsid w:val="00F6576A"/>
    <w:rsid w:val="00F6583F"/>
    <w:rsid w:val="00F66524"/>
    <w:rsid w:val="00F70B25"/>
    <w:rsid w:val="00F74A54"/>
    <w:rsid w:val="00F750C3"/>
    <w:rsid w:val="00F762A9"/>
    <w:rsid w:val="00F77B2C"/>
    <w:rsid w:val="00F80B93"/>
    <w:rsid w:val="00F827E4"/>
    <w:rsid w:val="00F90D6B"/>
    <w:rsid w:val="00F912C6"/>
    <w:rsid w:val="00F93C47"/>
    <w:rsid w:val="00F93E2C"/>
    <w:rsid w:val="00FA617A"/>
    <w:rsid w:val="00FA650A"/>
    <w:rsid w:val="00FA68B8"/>
    <w:rsid w:val="00FA694C"/>
    <w:rsid w:val="00FA76E2"/>
    <w:rsid w:val="00FB0EBE"/>
    <w:rsid w:val="00FB102D"/>
    <w:rsid w:val="00FB2348"/>
    <w:rsid w:val="00FB2E6C"/>
    <w:rsid w:val="00FB764B"/>
    <w:rsid w:val="00FC5B8B"/>
    <w:rsid w:val="00FC60C1"/>
    <w:rsid w:val="00FC7CE6"/>
    <w:rsid w:val="00FD3B90"/>
    <w:rsid w:val="00FE3237"/>
    <w:rsid w:val="00FF0BD2"/>
    <w:rsid w:val="00FF1902"/>
    <w:rsid w:val="00FF1C82"/>
    <w:rsid w:val="00FF2BEA"/>
    <w:rsid w:val="00FF381E"/>
    <w:rsid w:val="00FF4BAF"/>
    <w:rsid w:val="00FF529E"/>
    <w:rsid w:val="00FF547A"/>
    <w:rsid w:val="00FF7A79"/>
    <w:rsid w:val="00FF7D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hapeDefaults>
    <o:shapedefaults v:ext="edit" spidmax="4097"/>
    <o:shapelayout v:ext="edit">
      <o:idmap v:ext="edit" data="1"/>
    </o:shapelayout>
  </w:shapeDefaults>
  <w:decimalSymbol w:val="."/>
  <w:listSeparator w:val=","/>
  <w14:docId w14:val="69698F60"/>
  <w15:docId w15:val="{9B35840B-6C63-4FC5-B1CC-B6167704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916"/>
    <w:pPr>
      <w:spacing w:after="0" w:line="240" w:lineRule="auto"/>
    </w:pPr>
    <w:rPr>
      <w:rFonts w:ascii="Times New Roman" w:eastAsia="SimSun" w:hAnsi="Times New Roman" w:cs="Times New Roman"/>
      <w:sz w:val="24"/>
      <w:szCs w:val="24"/>
      <w:lang w:eastAsia="en-US"/>
    </w:rPr>
  </w:style>
  <w:style w:type="paragraph" w:styleId="Heading9">
    <w:name w:val="heading 9"/>
    <w:basedOn w:val="Normal"/>
    <w:next w:val="Normal"/>
    <w:link w:val="Heading9Char"/>
    <w:qFormat/>
    <w:rsid w:val="00476B3E"/>
    <w:pPr>
      <w:keepNext/>
      <w:jc w:val="both"/>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5054"/>
    <w:rPr>
      <w:sz w:val="16"/>
      <w:szCs w:val="16"/>
    </w:rPr>
  </w:style>
  <w:style w:type="paragraph" w:styleId="CommentText">
    <w:name w:val="annotation text"/>
    <w:basedOn w:val="Normal"/>
    <w:link w:val="CommentTextChar"/>
    <w:uiPriority w:val="99"/>
    <w:unhideWhenUsed/>
    <w:rsid w:val="001E5054"/>
    <w:pPr>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1E5054"/>
    <w:rPr>
      <w:sz w:val="20"/>
      <w:szCs w:val="20"/>
      <w:lang w:eastAsia="en-US"/>
    </w:rPr>
  </w:style>
  <w:style w:type="paragraph" w:styleId="BalloonText">
    <w:name w:val="Balloon Text"/>
    <w:basedOn w:val="Normal"/>
    <w:link w:val="BalloonTextChar"/>
    <w:uiPriority w:val="99"/>
    <w:semiHidden/>
    <w:unhideWhenUsed/>
    <w:rsid w:val="001E5054"/>
    <w:rPr>
      <w:rFonts w:ascii="Tahoma" w:hAnsi="Tahoma" w:cs="Tahoma"/>
      <w:sz w:val="16"/>
      <w:szCs w:val="16"/>
    </w:rPr>
  </w:style>
  <w:style w:type="character" w:customStyle="1" w:styleId="BalloonTextChar">
    <w:name w:val="Balloon Text Char"/>
    <w:basedOn w:val="DefaultParagraphFont"/>
    <w:link w:val="BalloonText"/>
    <w:uiPriority w:val="99"/>
    <w:semiHidden/>
    <w:rsid w:val="001E5054"/>
    <w:rPr>
      <w:rFonts w:ascii="Tahoma" w:eastAsia="SimSun" w:hAnsi="Tahoma" w:cs="Tahoma"/>
      <w:sz w:val="16"/>
      <w:szCs w:val="16"/>
      <w:lang w:eastAsia="en-US"/>
    </w:rPr>
  </w:style>
  <w:style w:type="paragraph" w:customStyle="1" w:styleId="24References">
    <w:name w:val="24. References"/>
    <w:qFormat/>
    <w:rsid w:val="00747BBA"/>
    <w:pPr>
      <w:numPr>
        <w:numId w:val="1"/>
      </w:numPr>
      <w:spacing w:after="0" w:line="240" w:lineRule="auto"/>
    </w:pPr>
    <w:rPr>
      <w:rFonts w:ascii="Times New Roman" w:hAnsi="Times New Roman"/>
      <w:sz w:val="16"/>
      <w:lang w:eastAsia="en-US"/>
    </w:rPr>
  </w:style>
  <w:style w:type="paragraph" w:styleId="Header">
    <w:name w:val="header"/>
    <w:basedOn w:val="Normal"/>
    <w:link w:val="HeaderChar"/>
    <w:uiPriority w:val="99"/>
    <w:unhideWhenUsed/>
    <w:rsid w:val="00BE7F61"/>
    <w:pPr>
      <w:tabs>
        <w:tab w:val="center" w:pos="4680"/>
        <w:tab w:val="right" w:pos="9360"/>
      </w:tabs>
    </w:pPr>
  </w:style>
  <w:style w:type="character" w:customStyle="1" w:styleId="HeaderChar">
    <w:name w:val="Header Char"/>
    <w:basedOn w:val="DefaultParagraphFont"/>
    <w:link w:val="Header"/>
    <w:uiPriority w:val="99"/>
    <w:rsid w:val="00BE7F61"/>
    <w:rPr>
      <w:rFonts w:ascii="Times New Roman" w:eastAsia="SimSun" w:hAnsi="Times New Roman" w:cs="Times New Roman"/>
      <w:sz w:val="24"/>
      <w:szCs w:val="24"/>
      <w:lang w:eastAsia="en-US"/>
    </w:rPr>
  </w:style>
  <w:style w:type="paragraph" w:styleId="Footer">
    <w:name w:val="footer"/>
    <w:basedOn w:val="Normal"/>
    <w:link w:val="FooterChar"/>
    <w:uiPriority w:val="99"/>
    <w:unhideWhenUsed/>
    <w:rsid w:val="00BE7F61"/>
    <w:pPr>
      <w:tabs>
        <w:tab w:val="center" w:pos="4680"/>
        <w:tab w:val="right" w:pos="9360"/>
      </w:tabs>
    </w:pPr>
  </w:style>
  <w:style w:type="character" w:customStyle="1" w:styleId="FooterChar">
    <w:name w:val="Footer Char"/>
    <w:basedOn w:val="DefaultParagraphFont"/>
    <w:link w:val="Footer"/>
    <w:uiPriority w:val="99"/>
    <w:rsid w:val="00BE7F61"/>
    <w:rPr>
      <w:rFonts w:ascii="Times New Roman" w:eastAsia="SimSun" w:hAnsi="Times New Roman" w:cs="Times New Roman"/>
      <w:sz w:val="24"/>
      <w:szCs w:val="24"/>
      <w:lang w:eastAsia="en-US"/>
    </w:rPr>
  </w:style>
  <w:style w:type="table" w:styleId="TableGrid">
    <w:name w:val="Table Grid"/>
    <w:basedOn w:val="TableNormal"/>
    <w:uiPriority w:val="59"/>
    <w:unhideWhenUsed/>
    <w:rsid w:val="00EB3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0244C"/>
    <w:pPr>
      <w:spacing w:after="0"/>
    </w:pPr>
    <w:rPr>
      <w:rFonts w:ascii="Times New Roman" w:eastAsia="SimSun" w:hAnsi="Times New Roman" w:cs="Times New Roman"/>
      <w:b/>
      <w:bCs/>
    </w:rPr>
  </w:style>
  <w:style w:type="character" w:customStyle="1" w:styleId="CommentSubjectChar">
    <w:name w:val="Comment Subject Char"/>
    <w:basedOn w:val="CommentTextChar"/>
    <w:link w:val="CommentSubject"/>
    <w:uiPriority w:val="99"/>
    <w:semiHidden/>
    <w:rsid w:val="00F0244C"/>
    <w:rPr>
      <w:rFonts w:ascii="Times New Roman" w:eastAsia="SimSun" w:hAnsi="Times New Roman" w:cs="Times New Roman"/>
      <w:b/>
      <w:bCs/>
      <w:sz w:val="20"/>
      <w:szCs w:val="20"/>
      <w:lang w:eastAsia="en-US"/>
    </w:rPr>
  </w:style>
  <w:style w:type="paragraph" w:styleId="NormalWeb">
    <w:name w:val="Normal (Web)"/>
    <w:basedOn w:val="Normal"/>
    <w:uiPriority w:val="99"/>
    <w:semiHidden/>
    <w:unhideWhenUsed/>
    <w:rsid w:val="00FC7CE6"/>
    <w:pPr>
      <w:spacing w:before="100" w:beforeAutospacing="1" w:after="100" w:afterAutospacing="1"/>
    </w:pPr>
    <w:rPr>
      <w:rFonts w:eastAsia="Times New Roman"/>
      <w:lang w:eastAsia="ko-KR"/>
    </w:rPr>
  </w:style>
  <w:style w:type="character" w:customStyle="1" w:styleId="cf01">
    <w:name w:val="cf01"/>
    <w:basedOn w:val="DefaultParagraphFont"/>
    <w:rsid w:val="00FC7CE6"/>
    <w:rPr>
      <w:rFonts w:ascii="Segoe UI" w:hAnsi="Segoe UI" w:cs="Segoe UI" w:hint="default"/>
      <w:sz w:val="18"/>
      <w:szCs w:val="18"/>
    </w:rPr>
  </w:style>
  <w:style w:type="paragraph" w:customStyle="1" w:styleId="pf0">
    <w:name w:val="pf0"/>
    <w:basedOn w:val="Normal"/>
    <w:rsid w:val="00F5052F"/>
    <w:pPr>
      <w:spacing w:before="100" w:beforeAutospacing="1" w:after="100" w:afterAutospacing="1"/>
    </w:pPr>
    <w:rPr>
      <w:rFonts w:eastAsia="Times New Roman"/>
      <w:lang w:eastAsia="ko-KR"/>
    </w:rPr>
  </w:style>
  <w:style w:type="character" w:customStyle="1" w:styleId="Heading9Char">
    <w:name w:val="Heading 9 Char"/>
    <w:basedOn w:val="DefaultParagraphFont"/>
    <w:link w:val="Heading9"/>
    <w:rsid w:val="00476B3E"/>
    <w:rPr>
      <w:rFonts w:ascii="Times New Roman" w:eastAsia="SimSun" w:hAnsi="Times New Roman" w:cs="Times New Roman"/>
      <w:sz w:val="24"/>
      <w:szCs w:val="20"/>
      <w:lang w:eastAsia="en-US"/>
    </w:rPr>
  </w:style>
  <w:style w:type="character" w:styleId="Hyperlink">
    <w:name w:val="Hyperlink"/>
    <w:uiPriority w:val="99"/>
    <w:rsid w:val="00476B3E"/>
    <w:rPr>
      <w:color w:val="0000FF"/>
      <w:u w:val="single"/>
    </w:rPr>
  </w:style>
  <w:style w:type="paragraph" w:customStyle="1" w:styleId="Default">
    <w:name w:val="Default"/>
    <w:rsid w:val="00476B3E"/>
    <w:pPr>
      <w:widowControl w:val="0"/>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paragraph" w:styleId="Revision">
    <w:name w:val="Revision"/>
    <w:hidden/>
    <w:uiPriority w:val="99"/>
    <w:semiHidden/>
    <w:rsid w:val="00144739"/>
    <w:pPr>
      <w:spacing w:after="0" w:line="240" w:lineRule="auto"/>
    </w:pPr>
    <w:rPr>
      <w:rFonts w:ascii="Times New Roman" w:eastAsia="SimSun" w:hAnsi="Times New Roman" w:cs="Times New Roman"/>
      <w:sz w:val="24"/>
      <w:szCs w:val="24"/>
      <w:lang w:eastAsia="en-US"/>
    </w:rPr>
  </w:style>
  <w:style w:type="paragraph" w:styleId="ListParagraph">
    <w:name w:val="List Paragraph"/>
    <w:basedOn w:val="Normal"/>
    <w:uiPriority w:val="34"/>
    <w:qFormat/>
    <w:rsid w:val="00457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07051">
      <w:bodyDiv w:val="1"/>
      <w:marLeft w:val="0"/>
      <w:marRight w:val="0"/>
      <w:marTop w:val="0"/>
      <w:marBottom w:val="0"/>
      <w:divBdr>
        <w:top w:val="none" w:sz="0" w:space="0" w:color="auto"/>
        <w:left w:val="none" w:sz="0" w:space="0" w:color="auto"/>
        <w:bottom w:val="none" w:sz="0" w:space="0" w:color="auto"/>
        <w:right w:val="none" w:sz="0" w:space="0" w:color="auto"/>
      </w:divBdr>
    </w:div>
    <w:div w:id="811870613">
      <w:bodyDiv w:val="1"/>
      <w:marLeft w:val="0"/>
      <w:marRight w:val="0"/>
      <w:marTop w:val="0"/>
      <w:marBottom w:val="0"/>
      <w:divBdr>
        <w:top w:val="none" w:sz="0" w:space="0" w:color="auto"/>
        <w:left w:val="none" w:sz="0" w:space="0" w:color="auto"/>
        <w:bottom w:val="none" w:sz="0" w:space="0" w:color="auto"/>
        <w:right w:val="none" w:sz="0" w:space="0" w:color="auto"/>
      </w:divBdr>
    </w:div>
    <w:div w:id="1729692940">
      <w:bodyDiv w:val="1"/>
      <w:marLeft w:val="0"/>
      <w:marRight w:val="0"/>
      <w:marTop w:val="0"/>
      <w:marBottom w:val="0"/>
      <w:divBdr>
        <w:top w:val="none" w:sz="0" w:space="0" w:color="auto"/>
        <w:left w:val="none" w:sz="0" w:space="0" w:color="auto"/>
        <w:bottom w:val="none" w:sz="0" w:space="0" w:color="auto"/>
        <w:right w:val="none" w:sz="0" w:space="0" w:color="auto"/>
      </w:divBdr>
    </w:div>
    <w:div w:id="1761558060">
      <w:bodyDiv w:val="1"/>
      <w:marLeft w:val="0"/>
      <w:marRight w:val="0"/>
      <w:marTop w:val="0"/>
      <w:marBottom w:val="0"/>
      <w:divBdr>
        <w:top w:val="none" w:sz="0" w:space="0" w:color="auto"/>
        <w:left w:val="none" w:sz="0" w:space="0" w:color="auto"/>
        <w:bottom w:val="none" w:sz="0" w:space="0" w:color="auto"/>
        <w:right w:val="none" w:sz="0" w:space="0" w:color="auto"/>
      </w:divBdr>
      <w:divsChild>
        <w:div w:id="991984261">
          <w:marLeft w:val="0"/>
          <w:marRight w:val="0"/>
          <w:marTop w:val="0"/>
          <w:marBottom w:val="0"/>
          <w:divBdr>
            <w:top w:val="none" w:sz="0" w:space="0" w:color="auto"/>
            <w:left w:val="none" w:sz="0" w:space="0" w:color="auto"/>
            <w:bottom w:val="none" w:sz="0" w:space="0" w:color="auto"/>
            <w:right w:val="none" w:sz="0" w:space="0" w:color="auto"/>
          </w:divBdr>
          <w:divsChild>
            <w:div w:id="144247377">
              <w:marLeft w:val="300"/>
              <w:marRight w:val="300"/>
              <w:marTop w:val="0"/>
              <w:marBottom w:val="0"/>
              <w:divBdr>
                <w:top w:val="none" w:sz="0" w:space="0" w:color="auto"/>
                <w:left w:val="none" w:sz="0" w:space="0" w:color="auto"/>
                <w:bottom w:val="none" w:sz="0" w:space="0" w:color="auto"/>
                <w:right w:val="none" w:sz="0" w:space="0" w:color="auto"/>
              </w:divBdr>
              <w:divsChild>
                <w:div w:id="1607689937">
                  <w:marLeft w:val="0"/>
                  <w:marRight w:val="0"/>
                  <w:marTop w:val="0"/>
                  <w:marBottom w:val="0"/>
                  <w:divBdr>
                    <w:top w:val="none" w:sz="0" w:space="0" w:color="auto"/>
                    <w:left w:val="none" w:sz="0" w:space="0" w:color="auto"/>
                    <w:bottom w:val="none" w:sz="0" w:space="0" w:color="auto"/>
                    <w:right w:val="none" w:sz="0" w:space="0" w:color="auto"/>
                  </w:divBdr>
                  <w:divsChild>
                    <w:div w:id="1960839211">
                      <w:marLeft w:val="0"/>
                      <w:marRight w:val="0"/>
                      <w:marTop w:val="0"/>
                      <w:marBottom w:val="0"/>
                      <w:divBdr>
                        <w:top w:val="none" w:sz="0" w:space="0" w:color="auto"/>
                        <w:left w:val="none" w:sz="0" w:space="0" w:color="auto"/>
                        <w:bottom w:val="none" w:sz="0" w:space="0" w:color="auto"/>
                        <w:right w:val="none" w:sz="0" w:space="0" w:color="auto"/>
                      </w:divBdr>
                      <w:divsChild>
                        <w:div w:id="4096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896">
              <w:marLeft w:val="0"/>
              <w:marRight w:val="495"/>
              <w:marTop w:val="0"/>
              <w:marBottom w:val="0"/>
              <w:divBdr>
                <w:top w:val="none" w:sz="0" w:space="0" w:color="auto"/>
                <w:left w:val="none" w:sz="0" w:space="0" w:color="auto"/>
                <w:bottom w:val="none" w:sz="0" w:space="0" w:color="auto"/>
                <w:right w:val="none" w:sz="0" w:space="0" w:color="auto"/>
              </w:divBdr>
              <w:divsChild>
                <w:div w:id="1499149502">
                  <w:marLeft w:val="0"/>
                  <w:marRight w:val="0"/>
                  <w:marTop w:val="0"/>
                  <w:marBottom w:val="0"/>
                  <w:divBdr>
                    <w:top w:val="none" w:sz="0" w:space="0" w:color="auto"/>
                    <w:left w:val="none" w:sz="0" w:space="0" w:color="auto"/>
                    <w:bottom w:val="none" w:sz="0" w:space="0" w:color="auto"/>
                    <w:right w:val="none" w:sz="0" w:space="0" w:color="auto"/>
                  </w:divBdr>
                  <w:divsChild>
                    <w:div w:id="14008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2088">
          <w:marLeft w:val="0"/>
          <w:marRight w:val="0"/>
          <w:marTop w:val="0"/>
          <w:marBottom w:val="0"/>
          <w:divBdr>
            <w:top w:val="none" w:sz="0" w:space="0" w:color="auto"/>
            <w:left w:val="none" w:sz="0" w:space="0" w:color="auto"/>
            <w:bottom w:val="none" w:sz="0" w:space="0" w:color="auto"/>
            <w:right w:val="none" w:sz="0" w:space="0" w:color="auto"/>
          </w:divBdr>
          <w:divsChild>
            <w:div w:id="1140612453">
              <w:marLeft w:val="0"/>
              <w:marRight w:val="0"/>
              <w:marTop w:val="0"/>
              <w:marBottom w:val="0"/>
              <w:divBdr>
                <w:top w:val="none" w:sz="0" w:space="0" w:color="auto"/>
                <w:left w:val="none" w:sz="0" w:space="0" w:color="auto"/>
                <w:bottom w:val="none" w:sz="0" w:space="0" w:color="auto"/>
                <w:right w:val="none" w:sz="0" w:space="0" w:color="auto"/>
              </w:divBdr>
              <w:divsChild>
                <w:div w:id="1138110012">
                  <w:marLeft w:val="0"/>
                  <w:marRight w:val="0"/>
                  <w:marTop w:val="0"/>
                  <w:marBottom w:val="0"/>
                  <w:divBdr>
                    <w:top w:val="none" w:sz="0" w:space="0" w:color="auto"/>
                    <w:left w:val="none" w:sz="0" w:space="0" w:color="auto"/>
                    <w:bottom w:val="none" w:sz="0" w:space="0" w:color="auto"/>
                    <w:right w:val="none" w:sz="0" w:space="0" w:color="auto"/>
                  </w:divBdr>
                  <w:divsChild>
                    <w:div w:id="388498908">
                      <w:marLeft w:val="0"/>
                      <w:marRight w:val="0"/>
                      <w:marTop w:val="0"/>
                      <w:marBottom w:val="0"/>
                      <w:divBdr>
                        <w:top w:val="none" w:sz="0" w:space="0" w:color="auto"/>
                        <w:left w:val="none" w:sz="0" w:space="0" w:color="auto"/>
                        <w:bottom w:val="none" w:sz="0" w:space="0" w:color="auto"/>
                        <w:right w:val="none" w:sz="0" w:space="0" w:color="auto"/>
                      </w:divBdr>
                      <w:divsChild>
                        <w:div w:id="1832790023">
                          <w:marLeft w:val="120"/>
                          <w:marRight w:val="300"/>
                          <w:marTop w:val="0"/>
                          <w:marBottom w:val="120"/>
                          <w:divBdr>
                            <w:top w:val="none" w:sz="0" w:space="0" w:color="auto"/>
                            <w:left w:val="none" w:sz="0" w:space="0" w:color="auto"/>
                            <w:bottom w:val="none" w:sz="0" w:space="0" w:color="auto"/>
                            <w:right w:val="none" w:sz="0" w:space="0" w:color="auto"/>
                          </w:divBdr>
                          <w:divsChild>
                            <w:div w:id="736127983">
                              <w:marLeft w:val="0"/>
                              <w:marRight w:val="120"/>
                              <w:marTop w:val="0"/>
                              <w:marBottom w:val="0"/>
                              <w:divBdr>
                                <w:top w:val="none" w:sz="0" w:space="0" w:color="auto"/>
                                <w:left w:val="none" w:sz="0" w:space="0" w:color="auto"/>
                                <w:bottom w:val="none" w:sz="0" w:space="0" w:color="auto"/>
                                <w:right w:val="none" w:sz="0" w:space="0" w:color="auto"/>
                              </w:divBdr>
                              <w:divsChild>
                                <w:div w:id="300310062">
                                  <w:marLeft w:val="0"/>
                                  <w:marRight w:val="0"/>
                                  <w:marTop w:val="0"/>
                                  <w:marBottom w:val="0"/>
                                  <w:divBdr>
                                    <w:top w:val="none" w:sz="0" w:space="0" w:color="auto"/>
                                    <w:left w:val="none" w:sz="0" w:space="0" w:color="auto"/>
                                    <w:bottom w:val="none" w:sz="0" w:space="0" w:color="auto"/>
                                    <w:right w:val="none" w:sz="0" w:space="0" w:color="auto"/>
                                  </w:divBdr>
                                  <w:divsChild>
                                    <w:div w:id="19194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91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gde@jh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82222-B8B4-4A9D-9D88-611393B73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6</Pages>
  <Words>1674</Words>
  <Characters>9543</Characters>
  <Application>Microsoft Office Word</Application>
  <DocSecurity>0</DocSecurity>
  <Lines>79</Lines>
  <Paragraphs>22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hcpark</dc:creator>
  <cp:lastModifiedBy>ShuangHeng Wang</cp:lastModifiedBy>
  <cp:revision>57</cp:revision>
  <dcterms:created xsi:type="dcterms:W3CDTF">2022-11-14T16:29:00Z</dcterms:created>
  <dcterms:modified xsi:type="dcterms:W3CDTF">2022-11-23T23:33:00Z</dcterms:modified>
</cp:coreProperties>
</file>